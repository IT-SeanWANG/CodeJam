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97" w:rsidRPr="000E3B97" w:rsidRDefault="000E3B97" w:rsidP="000E3B97">
      <w:pPr>
        <w:pStyle w:val="Subtitle"/>
        <w:rPr>
          <w:rStyle w:val="Strong"/>
          <w:rFonts w:asciiTheme="majorHAnsi" w:hAnsiTheme="majorHAnsi" w:cstheme="majorBidi"/>
          <w:sz w:val="30"/>
          <w:szCs w:val="30"/>
        </w:rPr>
      </w:pPr>
      <w:r w:rsidRPr="000E3B97">
        <w:rPr>
          <w:rStyle w:val="Strong"/>
          <w:rFonts w:asciiTheme="majorHAnsi" w:hAnsiTheme="majorHAnsi" w:cstheme="majorBidi" w:hint="eastAsia"/>
          <w:sz w:val="30"/>
          <w:szCs w:val="30"/>
        </w:rPr>
        <w:t>比赛规则：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比赛开始时间：</w:t>
      </w:r>
      <w:r w:rsidRPr="007E4DAD">
        <w:rPr>
          <w:rFonts w:asciiTheme="minorHAnsi" w:hAnsiTheme="minorHAnsi" w:cstheme="minorHAnsi"/>
          <w:color w:val="000000" w:themeColor="text1"/>
        </w:rPr>
        <w:t>3/20</w:t>
      </w:r>
      <w:r w:rsidRPr="007E4DAD">
        <w:rPr>
          <w:rFonts w:asciiTheme="minorHAnsi" w:hAnsiTheme="minorHAnsi" w:cstheme="minorHAnsi"/>
          <w:color w:val="000000" w:themeColor="text1"/>
        </w:rPr>
        <w:t>周一早晨</w:t>
      </w:r>
      <w:r w:rsidRPr="007E4DAD">
        <w:rPr>
          <w:rFonts w:asciiTheme="minorHAnsi" w:hAnsiTheme="minorHAnsi" w:cstheme="minorHAnsi"/>
          <w:color w:val="000000" w:themeColor="text1"/>
        </w:rPr>
        <w:t>9:00</w:t>
      </w:r>
      <w:r w:rsidRPr="007E4DAD">
        <w:rPr>
          <w:rFonts w:asciiTheme="minorHAnsi" w:hAnsiTheme="minorHAnsi" w:cstheme="minorHAnsi"/>
          <w:color w:val="000000" w:themeColor="text1"/>
        </w:rPr>
        <w:t>；比赛结束时间：</w:t>
      </w:r>
      <w:r w:rsidRPr="007E4DAD">
        <w:rPr>
          <w:rFonts w:asciiTheme="minorHAnsi" w:hAnsiTheme="minorHAnsi" w:cstheme="minorHAnsi"/>
          <w:color w:val="000000" w:themeColor="text1"/>
        </w:rPr>
        <w:t>3/27</w:t>
      </w:r>
      <w:r w:rsidRPr="007E4DAD">
        <w:rPr>
          <w:rFonts w:asciiTheme="minorHAnsi" w:hAnsiTheme="minorHAnsi" w:cstheme="minorHAnsi"/>
          <w:color w:val="000000" w:themeColor="text1"/>
        </w:rPr>
        <w:t>周一早晨</w:t>
      </w:r>
      <w:r w:rsidRPr="007E4DAD">
        <w:rPr>
          <w:rFonts w:asciiTheme="minorHAnsi" w:hAnsiTheme="minorHAnsi" w:cstheme="minorHAnsi"/>
          <w:color w:val="000000" w:themeColor="text1"/>
        </w:rPr>
        <w:t>10:00</w:t>
      </w:r>
      <w:r w:rsidRPr="007E4DAD">
        <w:rPr>
          <w:rFonts w:asciiTheme="minorHAnsi" w:hAnsiTheme="minorHAnsi" w:cstheme="minorHAnsi"/>
          <w:color w:val="000000" w:themeColor="text1"/>
        </w:rPr>
        <w:t>。</w:t>
      </w:r>
    </w:p>
    <w:p w:rsidR="000E3B97" w:rsidRPr="007E4DAD" w:rsidRDefault="000E3B97" w:rsidP="00132E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请在截止时间之前将答案发送给</w:t>
      </w:r>
      <w:r w:rsidRPr="007E4DAD">
        <w:rPr>
          <w:rFonts w:asciiTheme="minorHAnsi" w:hAnsiTheme="minorHAnsi" w:cstheme="minorHAnsi"/>
          <w:color w:val="000000" w:themeColor="text1"/>
        </w:rPr>
        <w:t xml:space="preserve">: </w:t>
      </w:r>
      <w:hyperlink r:id="rId5" w:history="1">
        <w:r w:rsidRPr="007E4DAD">
          <w:rPr>
            <w:rStyle w:val="Hyperlink"/>
            <w:rFonts w:asciiTheme="minorHAnsi" w:hAnsiTheme="minorHAnsi" w:cstheme="minorHAnsi"/>
          </w:rPr>
          <w:t>Shirley.Zhao@alcatel-lucent.com</w:t>
        </w:r>
        <w:r w:rsidRPr="007E4DAD">
          <w:rPr>
            <w:rStyle w:val="Hyperlink"/>
            <w:rFonts w:asciiTheme="minorHAnsi" w:hAnsiTheme="minorHAnsi" w:cstheme="minorHAnsi"/>
          </w:rPr>
          <w:t>，</w:t>
        </w:r>
        <w:r w:rsidR="00132EC2" w:rsidRPr="00132EC2">
          <w:rPr>
            <w:rStyle w:val="Hyperlink"/>
            <w:rFonts w:asciiTheme="minorHAnsi" w:hAnsiTheme="minorHAnsi" w:cstheme="minorHAnsi"/>
          </w:rPr>
          <w:t>John.A.Zhang@alcatel-lucent.com</w:t>
        </w:r>
      </w:hyperlink>
      <w:r w:rsidRPr="007E4DAD">
        <w:rPr>
          <w:rFonts w:asciiTheme="minorHAnsi" w:hAnsiTheme="minorHAnsi" w:cstheme="minorHAnsi"/>
          <w:color w:val="000000" w:themeColor="text1"/>
        </w:rPr>
        <w:t>。发送答案超过限时者不予考虑。同分情况下，尽早提交答案者排名靠前。允许多次提交答案，</w:t>
      </w:r>
      <w:r w:rsidR="00DD6C61">
        <w:rPr>
          <w:rFonts w:asciiTheme="minorHAnsi" w:hAnsiTheme="minorHAnsi" w:cstheme="minorHAnsi" w:hint="eastAsia"/>
          <w:color w:val="000000" w:themeColor="text1"/>
        </w:rPr>
        <w:t>以最后一次答案为准。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每个题目的代码只能有一个源文件。如果可以编译成可执行文件，请将编译之后可运行的可执行文件命名为</w:t>
      </w:r>
      <w:r w:rsidRPr="007E4DAD">
        <w:rPr>
          <w:rFonts w:asciiTheme="minorHAnsi" w:hAnsiTheme="minorHAnsi" w:cstheme="minorHAnsi"/>
          <w:color w:val="000000" w:themeColor="text1"/>
        </w:rPr>
        <w:t>xxx_q1</w:t>
      </w:r>
      <w:r w:rsidRPr="007E4DAD">
        <w:rPr>
          <w:rFonts w:asciiTheme="minorHAnsi" w:hAnsiTheme="minorHAnsi" w:cstheme="minorHAnsi"/>
          <w:color w:val="000000" w:themeColor="text1"/>
        </w:rPr>
        <w:t>一并</w:t>
      </w:r>
      <w:r>
        <w:rPr>
          <w:rFonts w:asciiTheme="minorHAnsi" w:hAnsiTheme="minorHAnsi" w:cstheme="minorHAnsi" w:hint="eastAsia"/>
          <w:color w:val="000000" w:themeColor="text1"/>
        </w:rPr>
        <w:t>打包提交</w:t>
      </w:r>
      <w:r w:rsidRPr="007E4DAD">
        <w:rPr>
          <w:rFonts w:asciiTheme="minorHAnsi" w:hAnsiTheme="minorHAnsi" w:cstheme="minorHAnsi"/>
          <w:color w:val="000000" w:themeColor="text1"/>
        </w:rPr>
        <w:t>，并简要说明编译运行环境，包括用到特别的非默认类库</w:t>
      </w:r>
      <w:r w:rsidRPr="007E4DAD">
        <w:rPr>
          <w:rFonts w:asciiTheme="minorHAnsi" w:hAnsiTheme="minorHAnsi" w:cstheme="minorHAnsi"/>
          <w:color w:val="000000" w:themeColor="text1"/>
        </w:rPr>
        <w:t>/</w:t>
      </w:r>
      <w:r w:rsidRPr="007E4DAD">
        <w:rPr>
          <w:rFonts w:asciiTheme="minorHAnsi" w:hAnsiTheme="minorHAnsi" w:cstheme="minorHAnsi"/>
          <w:color w:val="000000" w:themeColor="text1"/>
        </w:rPr>
        <w:t>第三方类库请予以说明。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源文件命名规则：</w:t>
      </w: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${csl}_${questionNumber}.${suffix}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说明：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${csl} is your csl.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${questionNumber} is the number of the question.q1/q2…, etc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示例</w:t>
      </w:r>
      <w:r w:rsidRPr="007E4DAD">
        <w:rPr>
          <w:rFonts w:asciiTheme="minorHAnsi" w:hAnsiTheme="minorHAnsi" w:cstheme="minorHAnsi"/>
          <w:color w:val="000000" w:themeColor="text1"/>
        </w:rPr>
        <w:t>: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zsan_q1.c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zsan_q2.py</w:t>
      </w:r>
      <w:r w:rsidR="00464138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464138">
        <w:rPr>
          <w:rFonts w:asciiTheme="minorHAnsi" w:hAnsiTheme="minorHAnsi" w:cstheme="minorHAnsi" w:hint="eastAsia"/>
          <w:color w:val="000000" w:themeColor="text1"/>
        </w:rPr>
        <w:t>（注明</w:t>
      </w:r>
      <w:r w:rsidR="00464138">
        <w:rPr>
          <w:rFonts w:asciiTheme="minorHAnsi" w:hAnsiTheme="minorHAnsi" w:cstheme="minorHAnsi" w:hint="eastAsia"/>
          <w:color w:val="000000" w:themeColor="text1"/>
        </w:rPr>
        <w:t>python</w:t>
      </w:r>
      <w:r w:rsidR="00464138">
        <w:rPr>
          <w:rFonts w:asciiTheme="minorHAnsi" w:hAnsiTheme="minorHAnsi" w:cstheme="minorHAnsi" w:hint="eastAsia"/>
          <w:color w:val="000000" w:themeColor="text1"/>
        </w:rPr>
        <w:t>版本）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如果可编译，编译之后的可执行文件命名规则：</w:t>
      </w:r>
      <w:r w:rsidRPr="007E4DAD">
        <w:rPr>
          <w:rFonts w:asciiTheme="minorHAnsi" w:hAnsiTheme="minorHAnsi" w:cstheme="minorHAnsi"/>
          <w:color w:val="000000" w:themeColor="text1"/>
        </w:rPr>
        <w:t>(</w:t>
      </w:r>
      <w:r w:rsidRPr="007E4DAD">
        <w:rPr>
          <w:rFonts w:asciiTheme="minorHAnsi" w:hAnsiTheme="minorHAnsi" w:cstheme="minorHAnsi"/>
          <w:color w:val="000000" w:themeColor="text1"/>
        </w:rPr>
        <w:t>括号备注运行操作系统</w:t>
      </w:r>
      <w:r w:rsidRPr="007E4DAD">
        <w:rPr>
          <w:rFonts w:asciiTheme="minorHAnsi" w:hAnsiTheme="minorHAnsi" w:cstheme="minorHAnsi"/>
          <w:color w:val="000000" w:themeColor="text1"/>
        </w:rPr>
        <w:t>)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${csl}_${questionNumber}.${suffix}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示例</w:t>
      </w:r>
      <w:r w:rsidRPr="007E4DAD">
        <w:rPr>
          <w:rFonts w:asciiTheme="minorHAnsi" w:hAnsiTheme="minorHAnsi" w:cstheme="minorHAnsi"/>
          <w:color w:val="000000" w:themeColor="text1"/>
        </w:rPr>
        <w:t>: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zsan_q1</w:t>
      </w:r>
      <w:r w:rsidRPr="007E4DAD">
        <w:rPr>
          <w:rFonts w:asciiTheme="minorHAnsi" w:hAnsiTheme="minorHAnsi" w:cstheme="minorHAnsi"/>
          <w:color w:val="000000" w:themeColor="text1"/>
        </w:rPr>
        <w:tab/>
        <w:t>(centos Linux 32bit)</w:t>
      </w:r>
    </w:p>
    <w:p w:rsidR="000E3B97" w:rsidRDefault="000E3B97" w:rsidP="000E3B97">
      <w:pPr>
        <w:pStyle w:val="ListParagraph"/>
        <w:ind w:left="360" w:firstLine="0"/>
        <w:rPr>
          <w:ins w:id="0" w:author="ZHAO Shirley" w:date="2017-03-16T14:18:00Z"/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zsan_q2.exe (windows7 64bit)</w:t>
      </w:r>
    </w:p>
    <w:p w:rsidR="00700C16" w:rsidRPr="007E4DAD" w:rsidRDefault="00700C16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（提交文件要求：</w:t>
      </w:r>
      <w:r>
        <w:rPr>
          <w:rFonts w:asciiTheme="minorHAnsi" w:hAnsiTheme="minorHAnsi" w:cstheme="minorHAnsi" w:hint="eastAsia"/>
          <w:color w:val="000000" w:themeColor="text1"/>
        </w:rPr>
        <w:t xml:space="preserve">c/c++ </w:t>
      </w:r>
      <w:r>
        <w:rPr>
          <w:rFonts w:asciiTheme="minorHAnsi" w:hAnsiTheme="minorHAnsi" w:cstheme="minorHAnsi" w:hint="eastAsia"/>
          <w:color w:val="000000" w:themeColor="text1"/>
        </w:rPr>
        <w:t>源文件</w:t>
      </w:r>
      <w:r w:rsidR="00A068A9">
        <w:rPr>
          <w:rFonts w:asciiTheme="minorHAnsi" w:hAnsiTheme="minorHAnsi" w:cstheme="minorHAnsi" w:hint="eastAsia"/>
          <w:color w:val="000000" w:themeColor="text1"/>
        </w:rPr>
        <w:t>+</w:t>
      </w:r>
      <w:r>
        <w:rPr>
          <w:rFonts w:asciiTheme="minorHAnsi" w:hAnsiTheme="minorHAnsi" w:cstheme="minorHAnsi" w:hint="eastAsia"/>
          <w:color w:val="000000" w:themeColor="text1"/>
        </w:rPr>
        <w:t>可执行文</w:t>
      </w:r>
      <w:r w:rsidR="00A068A9">
        <w:rPr>
          <w:rFonts w:asciiTheme="minorHAnsi" w:hAnsiTheme="minorHAnsi" w:cstheme="minorHAnsi" w:hint="eastAsia"/>
          <w:color w:val="000000" w:themeColor="text1"/>
        </w:rPr>
        <w:t>件；</w:t>
      </w:r>
      <w:r>
        <w:rPr>
          <w:rFonts w:asciiTheme="minorHAnsi" w:hAnsiTheme="minorHAnsi" w:cstheme="minorHAnsi" w:hint="eastAsia"/>
          <w:color w:val="000000" w:themeColor="text1"/>
        </w:rPr>
        <w:t xml:space="preserve">python/java </w:t>
      </w:r>
      <w:r>
        <w:rPr>
          <w:rFonts w:asciiTheme="minorHAnsi" w:hAnsiTheme="minorHAnsi" w:cstheme="minorHAnsi" w:hint="eastAsia"/>
          <w:color w:val="000000" w:themeColor="text1"/>
        </w:rPr>
        <w:t>源文件</w:t>
      </w:r>
      <w:r w:rsidR="001C0177">
        <w:rPr>
          <w:rFonts w:asciiTheme="minorHAnsi" w:hAnsiTheme="minorHAnsi" w:cstheme="minorHAnsi" w:hint="eastAsia"/>
          <w:color w:val="000000" w:themeColor="text1"/>
        </w:rPr>
        <w:t>。试题答案通过自动化用例评分，并比较</w:t>
      </w:r>
      <w:r w:rsidR="00A068A9">
        <w:rPr>
          <w:rFonts w:asciiTheme="minorHAnsi" w:hAnsiTheme="minorHAnsi" w:cstheme="minorHAnsi" w:hint="eastAsia"/>
          <w:color w:val="000000" w:themeColor="text1"/>
        </w:rPr>
        <w:t>源代码，基本相似的两份源程序均视为无效答案。</w:t>
      </w:r>
      <w:r>
        <w:rPr>
          <w:rFonts w:asciiTheme="minorHAnsi" w:hAnsiTheme="minorHAnsi" w:cstheme="minorHAnsi" w:hint="eastAsia"/>
          <w:color w:val="000000" w:themeColor="text1"/>
        </w:rPr>
        <w:t>）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C/C++ </w:t>
      </w:r>
      <w:r w:rsidRPr="007E4DAD">
        <w:rPr>
          <w:rFonts w:asciiTheme="minorHAnsi" w:hAnsiTheme="minorHAnsi" w:cstheme="minorHAnsi"/>
          <w:color w:val="000000" w:themeColor="text1"/>
        </w:rPr>
        <w:t>程序的编译运行方式：将会用</w:t>
      </w:r>
      <w:r w:rsidRPr="007E4DAD">
        <w:rPr>
          <w:rFonts w:asciiTheme="minorHAnsi" w:hAnsiTheme="minorHAnsi" w:cstheme="minorHAnsi"/>
          <w:color w:val="000000" w:themeColor="text1"/>
        </w:rPr>
        <w:t xml:space="preserve"> g++ -O2 </w:t>
      </w:r>
      <w:r w:rsidRPr="007E4DAD">
        <w:rPr>
          <w:rFonts w:asciiTheme="minorHAnsi" w:hAnsiTheme="minorHAnsi" w:cstheme="minorHAnsi"/>
          <w:color w:val="000000" w:themeColor="text1"/>
        </w:rPr>
        <w:t>进行编译，</w:t>
      </w:r>
      <w:r w:rsidRPr="007E4DAD">
        <w:rPr>
          <w:rFonts w:asciiTheme="minorHAnsi" w:hAnsiTheme="minorHAnsi" w:cstheme="minorHAnsi"/>
          <w:color w:val="000000" w:themeColor="text1"/>
        </w:rPr>
        <w:t>(version g++ 4.x)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Java </w:t>
      </w:r>
      <w:r w:rsidRPr="007E4DAD">
        <w:rPr>
          <w:rFonts w:asciiTheme="minorHAnsi" w:hAnsiTheme="minorHAnsi" w:cstheme="minorHAnsi"/>
          <w:color w:val="000000" w:themeColor="text1"/>
        </w:rPr>
        <w:t>程序的运行方式：</w:t>
      </w:r>
      <w:r w:rsidRPr="007E4DAD">
        <w:rPr>
          <w:rFonts w:asciiTheme="minorHAnsi" w:hAnsiTheme="minorHAnsi" w:cstheme="minorHAnsi"/>
          <w:color w:val="000000" w:themeColor="text1"/>
        </w:rPr>
        <w:t>javac  HelloJava.java ; java HelloJava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程序执行限时：如果题目没有特殊要求，程序运行时间限时</w:t>
      </w:r>
      <w:r w:rsidRPr="007E4DAD">
        <w:rPr>
          <w:rFonts w:asciiTheme="minorHAnsi" w:hAnsiTheme="minorHAnsi" w:cstheme="minorHAnsi"/>
          <w:color w:val="000000" w:themeColor="text1"/>
        </w:rPr>
        <w:t>1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 xml:space="preserve"> (C/C++/Java) , 15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>(python).</w:t>
      </w:r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如果程序执行测试例超时，则该测试例不得分。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程序的所有输入通过标准输入获得。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运行结果通过标准输出打印。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不得输出任何题目没有要求的输出信息（比如</w:t>
      </w:r>
      <w:r w:rsidRPr="007E4DAD">
        <w:rPr>
          <w:rFonts w:asciiTheme="minorHAnsi" w:hAnsiTheme="minorHAnsi" w:cstheme="minorHAnsi"/>
          <w:color w:val="000000" w:themeColor="text1"/>
        </w:rPr>
        <w:t xml:space="preserve">log, </w:t>
      </w:r>
      <w:r w:rsidRPr="007E4DAD">
        <w:rPr>
          <w:rFonts w:asciiTheme="minorHAnsi" w:hAnsiTheme="minorHAnsi" w:cstheme="minorHAnsi"/>
          <w:color w:val="000000" w:themeColor="text1"/>
        </w:rPr>
        <w:t>提示信息</w:t>
      </w:r>
      <w:r w:rsidRPr="007E4DAD">
        <w:rPr>
          <w:rFonts w:asciiTheme="minorHAnsi" w:hAnsiTheme="minorHAnsi" w:cstheme="minorHAnsi"/>
          <w:color w:val="000000" w:themeColor="text1"/>
        </w:rPr>
        <w:t xml:space="preserve"> "input:" "Succeed!" </w:t>
      </w:r>
      <w:r w:rsidRPr="007E4DAD">
        <w:rPr>
          <w:rFonts w:asciiTheme="minorHAnsi" w:hAnsiTheme="minorHAnsi" w:cstheme="minorHAnsi"/>
          <w:color w:val="000000" w:themeColor="text1"/>
        </w:rPr>
        <w:t>等等）。输出多余信息会影响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>
        <w:rPr>
          <w:rFonts w:asciiTheme="minorHAnsi" w:hAnsiTheme="minorHAnsi" w:cstheme="minorHAnsi" w:hint="eastAsia"/>
          <w:color w:val="000000" w:themeColor="text1"/>
        </w:rPr>
        <w:t>自动执行</w:t>
      </w:r>
      <w:r w:rsidRPr="007E4DAD">
        <w:rPr>
          <w:rFonts w:asciiTheme="minorHAnsi" w:hAnsiTheme="minorHAnsi" w:cstheme="minorHAnsi"/>
          <w:color w:val="000000" w:themeColor="text1"/>
        </w:rPr>
        <w:t>通过率，从而影响成绩。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每个</w:t>
      </w:r>
      <w:r w:rsidRPr="007E4DAD">
        <w:rPr>
          <w:rFonts w:asciiTheme="minorHAnsi" w:hAnsiTheme="minorHAnsi" w:cstheme="minorHAnsi"/>
          <w:color w:val="000000" w:themeColor="text1"/>
        </w:rPr>
        <w:t>test case</w:t>
      </w:r>
      <w:r w:rsidRPr="007E4DAD">
        <w:rPr>
          <w:rFonts w:asciiTheme="minorHAnsi" w:hAnsiTheme="minorHAnsi" w:cstheme="minorHAnsi"/>
          <w:color w:val="000000" w:themeColor="text1"/>
        </w:rPr>
        <w:t>全对算对，没有半对的说法。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 w:rsidRPr="007E4DAD">
        <w:rPr>
          <w:rFonts w:asciiTheme="minorHAnsi" w:hAnsiTheme="minorHAnsi" w:cstheme="minorHAnsi"/>
          <w:color w:val="000000" w:themeColor="text1"/>
        </w:rPr>
        <w:t>超时算错。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需要</w:t>
      </w:r>
      <w:r w:rsidRPr="007E4DAD">
        <w:rPr>
          <w:rFonts w:asciiTheme="minorHAnsi" w:hAnsiTheme="minorHAnsi" w:cstheme="minorHAnsi"/>
          <w:color w:val="000000" w:themeColor="text1"/>
        </w:rPr>
        <w:t>做参数合法性检查</w:t>
      </w:r>
      <w:r>
        <w:rPr>
          <w:rFonts w:asciiTheme="minorHAnsi" w:hAnsiTheme="minorHAnsi" w:cstheme="minorHAnsi" w:hint="eastAsia"/>
          <w:color w:val="000000" w:themeColor="text1"/>
        </w:rPr>
        <w:t>。</w:t>
      </w:r>
    </w:p>
    <w:p w:rsidR="000E3B97" w:rsidRPr="00FD073B" w:rsidRDefault="000E3B97" w:rsidP="000E3B97">
      <w:pPr>
        <w:rPr>
          <w:rFonts w:cstheme="minorHAnsi"/>
          <w:color w:val="000000" w:themeColor="text1"/>
        </w:rPr>
      </w:pP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评分依据：算法正确性、性能、健壮性、代码质量、提交时间。</w:t>
      </w:r>
    </w:p>
    <w:p w:rsidR="00A068A9" w:rsidRPr="007E4DAD" w:rsidRDefault="00A068A9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说明：编程题目占总分</w:t>
      </w:r>
      <w:r>
        <w:rPr>
          <w:rFonts w:asciiTheme="minorHAnsi" w:hAnsiTheme="minorHAnsi" w:cstheme="minorHAnsi" w:hint="eastAsia"/>
          <w:color w:val="000000" w:themeColor="text1"/>
        </w:rPr>
        <w:t>85%</w:t>
      </w:r>
      <w:r>
        <w:rPr>
          <w:rFonts w:asciiTheme="minorHAnsi" w:hAnsiTheme="minorHAnsi" w:cstheme="minorHAnsi" w:hint="eastAsia"/>
          <w:color w:val="000000" w:themeColor="text1"/>
        </w:rPr>
        <w:t>；另有</w:t>
      </w:r>
      <w:r>
        <w:rPr>
          <w:rFonts w:asciiTheme="minorHAnsi" w:hAnsiTheme="minorHAnsi" w:cstheme="minorHAnsi" w:hint="eastAsia"/>
          <w:color w:val="000000" w:themeColor="text1"/>
        </w:rPr>
        <w:t>10</w:t>
      </w:r>
      <w:r>
        <w:rPr>
          <w:rFonts w:asciiTheme="minorHAnsi" w:hAnsiTheme="minorHAnsi" w:cstheme="minorHAnsi" w:hint="eastAsia"/>
          <w:color w:val="000000" w:themeColor="text1"/>
        </w:rPr>
        <w:t>道</w:t>
      </w:r>
      <w:r w:rsidR="00A6216F">
        <w:rPr>
          <w:rFonts w:asciiTheme="minorHAnsi" w:hAnsiTheme="minorHAnsi" w:cstheme="minorHAnsi" w:hint="eastAsia"/>
          <w:color w:val="000000" w:themeColor="text1"/>
        </w:rPr>
        <w:t>C/C++</w:t>
      </w:r>
      <w:r w:rsidR="00A6216F">
        <w:rPr>
          <w:rFonts w:asciiTheme="minorHAnsi" w:hAnsiTheme="minorHAnsi" w:cstheme="minorHAnsi" w:hint="eastAsia"/>
          <w:color w:val="000000" w:themeColor="text1"/>
        </w:rPr>
        <w:t>的</w:t>
      </w:r>
      <w:r>
        <w:rPr>
          <w:rFonts w:asciiTheme="minorHAnsi" w:hAnsiTheme="minorHAnsi" w:cstheme="minorHAnsi" w:hint="eastAsia"/>
          <w:color w:val="000000" w:themeColor="text1"/>
        </w:rPr>
        <w:t>填空、简答和选择题，占</w:t>
      </w:r>
      <w:r>
        <w:rPr>
          <w:rFonts w:asciiTheme="minorHAnsi" w:hAnsiTheme="minorHAnsi" w:cstheme="minorHAnsi" w:hint="eastAsia"/>
          <w:color w:val="000000" w:themeColor="text1"/>
        </w:rPr>
        <w:t>15%</w:t>
      </w:r>
      <w:r>
        <w:rPr>
          <w:rFonts w:asciiTheme="minorHAnsi" w:hAnsiTheme="minorHAnsi" w:cstheme="minorHAnsi" w:hint="eastAsia"/>
          <w:color w:val="000000" w:themeColor="text1"/>
        </w:rPr>
        <w:t>分数。请在提交答案时，在邮件正文中提交填空、简答和选择题答案。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  <w:sz w:val="22"/>
        </w:rPr>
        <w:t>如有疑问请与各组</w:t>
      </w:r>
      <w:r w:rsidRPr="007E4DAD">
        <w:rPr>
          <w:rFonts w:cstheme="minorHAnsi"/>
          <w:sz w:val="22"/>
        </w:rPr>
        <w:t>coordinator</w:t>
      </w:r>
      <w:r w:rsidRPr="007E4DAD">
        <w:rPr>
          <w:rFonts w:cstheme="minorHAnsi"/>
          <w:sz w:val="22"/>
        </w:rPr>
        <w:t>联系</w:t>
      </w:r>
      <w:r w:rsidR="003D4380">
        <w:rPr>
          <w:rFonts w:cstheme="minorHAnsi" w:hint="eastAsia"/>
          <w:sz w:val="22"/>
        </w:rPr>
        <w:t xml:space="preserve">: </w:t>
      </w:r>
      <w:bookmarkStart w:id="1" w:name="_GoBack"/>
      <w:bookmarkEnd w:id="1"/>
      <w:r w:rsidR="003D4380">
        <w:rPr>
          <w:rFonts w:cstheme="minorHAnsi" w:hint="eastAsia"/>
          <w:sz w:val="22"/>
        </w:rPr>
        <w:t>xxx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0E3B97" w:rsidRPr="0000201F" w:rsidRDefault="000E3B97" w:rsidP="000E3B97">
      <w:pPr>
        <w:rPr>
          <w:rFonts w:cstheme="minorHAnsi"/>
          <w:b/>
        </w:rPr>
      </w:pPr>
      <w:r w:rsidRPr="0000201F">
        <w:rPr>
          <w:rFonts w:cstheme="minorHAnsi"/>
          <w:b/>
        </w:rPr>
        <w:t>Q1:</w:t>
      </w:r>
      <w:r w:rsidR="00081562" w:rsidRPr="0000201F">
        <w:rPr>
          <w:rFonts w:cstheme="minorHAnsi" w:hint="eastAsia"/>
          <w:b/>
        </w:rPr>
        <w:t xml:space="preserve"> </w:t>
      </w:r>
      <w:r w:rsidR="00081562" w:rsidRPr="0000201F">
        <w:rPr>
          <w:rFonts w:cstheme="minorHAnsi" w:hint="eastAsia"/>
          <w:b/>
        </w:rPr>
        <w:t>编程题</w:t>
      </w:r>
      <w:r w:rsidR="00081562" w:rsidRPr="0000201F">
        <w:rPr>
          <w:rFonts w:cstheme="minorHAnsi" w:hint="eastAsia"/>
          <w:b/>
        </w:rPr>
        <w:t xml:space="preserve"> </w:t>
      </w:r>
      <w:r w:rsidR="00081562" w:rsidRPr="0000201F">
        <w:rPr>
          <w:rFonts w:cstheme="minorHAnsi" w:hint="eastAsia"/>
          <w:b/>
        </w:rPr>
        <w:t>（</w:t>
      </w:r>
      <w:r w:rsidR="00081562" w:rsidRPr="0000201F">
        <w:rPr>
          <w:rFonts w:cstheme="minorHAnsi" w:hint="eastAsia"/>
          <w:b/>
        </w:rPr>
        <w:t>85 points</w:t>
      </w:r>
      <w:r w:rsidR="00081562" w:rsidRPr="0000201F">
        <w:rPr>
          <w:rFonts w:cstheme="minorHAnsi" w:hint="eastAsia"/>
          <w:b/>
        </w:rPr>
        <w:t>）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lastRenderedPageBreak/>
        <w:t>假期到了，孩子的同学们来你们家玩，你为他们买了几盒糖果。每个盒子都包含不同类型的糖果的集合。为了防止孩子们因为分到不同</w:t>
      </w:r>
      <w:r>
        <w:rPr>
          <w:rFonts w:cstheme="minorHAnsi" w:hint="eastAsia"/>
        </w:rPr>
        <w:t>数量和类型</w:t>
      </w:r>
      <w:r w:rsidRPr="007E4DAD">
        <w:rPr>
          <w:rFonts w:cstheme="minorHAnsi"/>
        </w:rPr>
        <w:t>的糖果而吵闹，你决定打开所有的盒子，取出所有的糖果，并均匀地按孩子个数分成多份。当然，均匀的分配一堆糖果有可能做不到，总会出现零头的，你会把</w:t>
      </w:r>
      <w:r>
        <w:rPr>
          <w:rFonts w:cstheme="minorHAnsi" w:hint="eastAsia"/>
        </w:rPr>
        <w:t>每种类型的糖果均匀的分给孩子们，</w:t>
      </w:r>
      <w:r w:rsidRPr="007E4DAD">
        <w:rPr>
          <w:rFonts w:cstheme="minorHAnsi"/>
        </w:rPr>
        <w:t>多余的那些糖果藏起来。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输入：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第一行是一个数字，代表孩子总数。合法值</w:t>
      </w:r>
      <w:r w:rsidRPr="007E4DAD">
        <w:rPr>
          <w:rFonts w:cstheme="minorHAnsi"/>
        </w:rPr>
        <w:t>[2,10]</w:t>
      </w:r>
    </w:p>
    <w:p w:rsidR="000E3B97" w:rsidRDefault="000E3B97" w:rsidP="000E3B97">
      <w:pPr>
        <w:rPr>
          <w:rFonts w:cstheme="minorHAnsi"/>
        </w:rPr>
      </w:pPr>
      <w:r w:rsidRPr="007E4DAD">
        <w:rPr>
          <w:rFonts w:cstheme="minorHAnsi"/>
        </w:rPr>
        <w:t>第二行是一个以逗号</w:t>
      </w:r>
      <w:r w:rsidRPr="007E4DAD">
        <w:rPr>
          <w:rFonts w:cstheme="minorHAnsi"/>
        </w:rPr>
        <w:t>”,”</w:t>
      </w:r>
      <w:r w:rsidRPr="007E4DAD">
        <w:rPr>
          <w:rFonts w:cstheme="minorHAnsi"/>
        </w:rPr>
        <w:t>分隔的字符串，每个字符串被双引号括起来，代表一个糖果盒，字符串中的每个字符代表一个糖果。相等的字符是相同类型的糖果：例如，所有</w:t>
      </w:r>
      <w:r w:rsidRPr="007E4DAD">
        <w:rPr>
          <w:rFonts w:cstheme="minorHAnsi"/>
        </w:rPr>
        <w:t>”B”</w:t>
      </w:r>
      <w:r w:rsidRPr="007E4DAD">
        <w:rPr>
          <w:rFonts w:cstheme="minorHAnsi"/>
        </w:rPr>
        <w:t>是相同的糖果，所有</w:t>
      </w:r>
      <w:r w:rsidRPr="007E4DAD">
        <w:rPr>
          <w:rFonts w:cstheme="minorHAnsi"/>
        </w:rPr>
        <w:t>”L”</w:t>
      </w:r>
      <w:r w:rsidRPr="007E4DAD">
        <w:rPr>
          <w:rFonts w:cstheme="minorHAnsi"/>
        </w:rPr>
        <w:t>是相同的糖果，等等。糖果盒数目介于</w:t>
      </w:r>
      <w:r w:rsidRPr="007E4DAD">
        <w:rPr>
          <w:rFonts w:cstheme="minorHAnsi"/>
        </w:rPr>
        <w:t>[1,50]</w:t>
      </w:r>
      <w:r w:rsidRPr="007E4DAD">
        <w:rPr>
          <w:rFonts w:cstheme="minorHAnsi"/>
        </w:rPr>
        <w:t>，每个糖果盒字符串长度限制</w:t>
      </w:r>
      <w:r w:rsidRPr="007E4DAD">
        <w:rPr>
          <w:rFonts w:cstheme="minorHAnsi"/>
        </w:rPr>
        <w:t>[1,50]</w:t>
      </w:r>
      <w:r w:rsidRPr="007E4DAD">
        <w:rPr>
          <w:rFonts w:cstheme="minorHAnsi"/>
        </w:rPr>
        <w:t>，字符合法取值为数字和大小写英文字符，大小写敏感。</w:t>
      </w:r>
    </w:p>
    <w:p w:rsidR="000E3B97" w:rsidRPr="007E4DAD" w:rsidRDefault="000E3B97" w:rsidP="000E3B97">
      <w:pPr>
        <w:rPr>
          <w:rFonts w:cstheme="minorHAnsi"/>
        </w:rPr>
      </w:pPr>
      <w:r>
        <w:rPr>
          <w:rFonts w:cstheme="minorHAnsi" w:hint="eastAsia"/>
        </w:rPr>
        <w:t>字符串输入需严格按照要求，不符合要求的输入或是在合法值以外的参数值，输出打印</w:t>
      </w:r>
      <w:r>
        <w:rPr>
          <w:rFonts w:cstheme="minorHAnsi" w:hint="eastAsia"/>
        </w:rPr>
        <w:t>-1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-1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输出：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打印以</w:t>
      </w:r>
      <w:r w:rsidRPr="007E4DAD">
        <w:rPr>
          <w:rFonts w:cstheme="minorHAnsi"/>
        </w:rPr>
        <w:t>”,”</w:t>
      </w:r>
      <w:r w:rsidRPr="007E4DAD">
        <w:rPr>
          <w:rFonts w:cstheme="minorHAnsi"/>
        </w:rPr>
        <w:t>分隔的两个数字</w:t>
      </w:r>
      <w:r w:rsidR="00F34BA5">
        <w:rPr>
          <w:rFonts w:cstheme="minorHAnsi" w:hint="eastAsia"/>
        </w:rPr>
        <w:t>(</w:t>
      </w:r>
      <w:r w:rsidR="00F34BA5">
        <w:rPr>
          <w:rFonts w:cstheme="minorHAnsi" w:hint="eastAsia"/>
        </w:rPr>
        <w:t>数字前后无空格等字符</w:t>
      </w:r>
      <w:r w:rsidR="00F34BA5">
        <w:rPr>
          <w:rFonts w:cstheme="minorHAnsi" w:hint="eastAsia"/>
        </w:rPr>
        <w:t>)</w:t>
      </w:r>
      <w:r w:rsidRPr="007E4DAD">
        <w:rPr>
          <w:rFonts w:cstheme="minorHAnsi"/>
        </w:rPr>
        <w:t>：第一个是每个孩子分到的糖果数量，第二个是剩下的糖果数量。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如果出错，比如输入值非法，打印</w:t>
      </w:r>
      <w:r w:rsidRPr="007E4DAD">
        <w:rPr>
          <w:rFonts w:cstheme="minorHAnsi"/>
        </w:rPr>
        <w:t>-1,-1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Examples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 xml:space="preserve">Case 1) 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input: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"FOO","BAR","BAZ","TOPCODER"</w:t>
      </w:r>
    </w:p>
    <w:p w:rsidR="000E3B97" w:rsidRPr="007E4DAD" w:rsidRDefault="00540930" w:rsidP="000E3B97">
      <w:pPr>
        <w:rPr>
          <w:rFonts w:cstheme="minorHAnsi"/>
        </w:rPr>
      </w:pPr>
      <w:r>
        <w:rPr>
          <w:rFonts w:cstheme="minorHAnsi"/>
        </w:rPr>
        <w:t>Returns:</w:t>
      </w:r>
      <w:r w:rsidR="000E3B97" w:rsidRPr="007E4DAD">
        <w:rPr>
          <w:rFonts w:cstheme="minorHAnsi"/>
        </w:rPr>
        <w:t>5,7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2)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input: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"X"</w:t>
      </w:r>
    </w:p>
    <w:p w:rsidR="000E3B97" w:rsidRPr="007E4DAD" w:rsidRDefault="00306265" w:rsidP="000E3B97">
      <w:pPr>
        <w:rPr>
          <w:rFonts w:cstheme="minorHAnsi"/>
        </w:rPr>
      </w:pPr>
      <w:r>
        <w:rPr>
          <w:rFonts w:cstheme="minorHAnsi"/>
        </w:rPr>
        <w:t>Returns:</w:t>
      </w:r>
      <w:r w:rsidR="000E3B97" w:rsidRPr="007E4DAD">
        <w:rPr>
          <w:rFonts w:cstheme="minorHAnsi"/>
        </w:rPr>
        <w:t>0,1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3)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input: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"GIVING","CANDY","TO","CHILDREN","CANNOT","BE","CHALLENGING","RIGHT"</w:t>
      </w:r>
    </w:p>
    <w:p w:rsidR="000E3B97" w:rsidRPr="007E4DAD" w:rsidRDefault="00061F6E" w:rsidP="000E3B97">
      <w:pPr>
        <w:rPr>
          <w:rFonts w:cstheme="minorHAnsi"/>
        </w:rPr>
      </w:pPr>
      <w:r>
        <w:rPr>
          <w:rFonts w:cstheme="minorHAnsi"/>
        </w:rPr>
        <w:t>Returns:</w:t>
      </w:r>
      <w:r w:rsidR="000E3B97" w:rsidRPr="007E4DAD">
        <w:rPr>
          <w:rFonts w:cstheme="minorHAnsi"/>
        </w:rPr>
        <w:t>17,11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Case 4)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input: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"WITHOUT","IT","IM","JUST","ESPR"</w:t>
      </w:r>
    </w:p>
    <w:p w:rsidR="000E3B97" w:rsidRPr="007E4DAD" w:rsidRDefault="00061F6E" w:rsidP="000E3B97">
      <w:pPr>
        <w:rPr>
          <w:rFonts w:cstheme="minorHAnsi"/>
        </w:rPr>
      </w:pPr>
      <w:r>
        <w:rPr>
          <w:rFonts w:cstheme="minorHAnsi"/>
        </w:rPr>
        <w:t>Returns:</w:t>
      </w:r>
      <w:r w:rsidR="000E3B97" w:rsidRPr="007E4DAD">
        <w:rPr>
          <w:rFonts w:cstheme="minorHAnsi"/>
        </w:rPr>
        <w:t>5,9</w:t>
      </w:r>
    </w:p>
    <w:p w:rsidR="000E3B97" w:rsidRPr="007E4DAD" w:rsidRDefault="000E3B97" w:rsidP="000E3B97">
      <w:pPr>
        <w:rPr>
          <w:rFonts w:cstheme="minorHAnsi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lastRenderedPageBreak/>
        <w:t>Case 5)</w:t>
      </w:r>
      <w:r w:rsidRPr="007E4DAD">
        <w:rPr>
          <w:rFonts w:cstheme="minorHAnsi"/>
        </w:rPr>
        <w:tab/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input: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2</w:t>
      </w: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</w:rPr>
        <w:t>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</w:t>
      </w:r>
    </w:p>
    <w:p w:rsidR="000E3B97" w:rsidRPr="007E4DAD" w:rsidRDefault="00352A46" w:rsidP="000E3B97">
      <w:pPr>
        <w:rPr>
          <w:rFonts w:cstheme="minorHAnsi"/>
        </w:rPr>
      </w:pPr>
      <w:bookmarkStart w:id="2" w:name="OLE_LINK18"/>
      <w:bookmarkStart w:id="3" w:name="OLE_LINK19"/>
      <w:r>
        <w:rPr>
          <w:rFonts w:cstheme="minorHAnsi"/>
        </w:rPr>
        <w:t>Returns:</w:t>
      </w:r>
      <w:r w:rsidR="000E3B97" w:rsidRPr="007E4DAD">
        <w:rPr>
          <w:rFonts w:cstheme="minorHAnsi"/>
        </w:rPr>
        <w:t>203,14</w:t>
      </w:r>
    </w:p>
    <w:bookmarkEnd w:id="2"/>
    <w:bookmarkEnd w:id="3"/>
    <w:p w:rsidR="000E3B97" w:rsidRPr="007E4DAD" w:rsidRDefault="000E3B97" w:rsidP="000E3B97">
      <w:pPr>
        <w:rPr>
          <w:rFonts w:cstheme="minorHAnsi"/>
        </w:rPr>
      </w:pPr>
    </w:p>
    <w:p w:rsidR="000E3B97" w:rsidRDefault="000E3B97" w:rsidP="000E3B97">
      <w:pPr>
        <w:rPr>
          <w:rFonts w:cstheme="minorHAnsi"/>
        </w:rPr>
      </w:pPr>
      <w:r>
        <w:rPr>
          <w:rFonts w:cstheme="minorHAnsi" w:hint="eastAsia"/>
        </w:rPr>
        <w:t>Case 6)</w:t>
      </w:r>
    </w:p>
    <w:p w:rsidR="000E3B97" w:rsidRDefault="000E3B97" w:rsidP="000E3B97">
      <w:pPr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>nput:</w:t>
      </w:r>
    </w:p>
    <w:p w:rsidR="007A315D" w:rsidRPr="00C76A7C" w:rsidRDefault="007A315D" w:rsidP="007A315D">
      <w:pPr>
        <w:rPr>
          <w:rFonts w:cstheme="minorHAnsi"/>
        </w:rPr>
      </w:pPr>
      <w:r w:rsidRPr="00C76A7C">
        <w:rPr>
          <w:rFonts w:cstheme="minorHAnsi"/>
        </w:rPr>
        <w:t>2</w:t>
      </w:r>
    </w:p>
    <w:p w:rsidR="007A315D" w:rsidRPr="00C76A7C" w:rsidRDefault="007A315D" w:rsidP="007A315D">
      <w:pPr>
        <w:rPr>
          <w:rFonts w:cstheme="minorHAnsi"/>
        </w:rPr>
      </w:pPr>
      <w:r w:rsidRPr="00CF547A">
        <w:rPr>
          <w:rFonts w:cstheme="minorHAnsi"/>
        </w:rPr>
        <w:t>"3456AYLNLFDXFIRCVSCX</w:t>
      </w:r>
      <w:r>
        <w:rPr>
          <w:rFonts w:cstheme="minorHAnsi"/>
        </w:rPr>
        <w:t>GGB</w:t>
      </w:r>
      <w:r w:rsidRPr="004F240D">
        <w:rPr>
          <w:rFonts w:cstheme="minorHAnsi" w:hint="eastAsia"/>
          <w:color w:val="FF0000"/>
        </w:rPr>
        <w:t>&amp;</w:t>
      </w:r>
      <w:r w:rsidRPr="00CF547A">
        <w:rPr>
          <w:rFonts w:cstheme="minorHAnsi"/>
        </w:rPr>
        <w:t>7890AYLNLFDXFIRCVSCXGGBWe5</w:t>
      </w:r>
      <w:r>
        <w:rPr>
          <w:rFonts w:cstheme="minorHAnsi" w:hint="eastAsia"/>
        </w:rPr>
        <w:t>5</w:t>
      </w:r>
      <w:r w:rsidRPr="00CF547A">
        <w:rPr>
          <w:rFonts w:cstheme="minorHAnsi"/>
        </w:rPr>
        <w:t>"</w:t>
      </w:r>
    </w:p>
    <w:p w:rsidR="007A315D" w:rsidRPr="00C76A7C" w:rsidRDefault="007A315D" w:rsidP="007A315D">
      <w:pPr>
        <w:rPr>
          <w:rFonts w:cstheme="minorHAnsi"/>
        </w:rPr>
      </w:pPr>
    </w:p>
    <w:p w:rsidR="000E3B97" w:rsidRPr="007A315D" w:rsidRDefault="00D33B2C" w:rsidP="000E3B97">
      <w:pPr>
        <w:rPr>
          <w:rFonts w:cstheme="minorHAnsi"/>
        </w:rPr>
      </w:pPr>
      <w:r>
        <w:rPr>
          <w:rFonts w:cstheme="minorHAnsi"/>
        </w:rPr>
        <w:t>Returns:</w:t>
      </w:r>
      <w:r w:rsidR="007A315D" w:rsidRPr="00C76A7C">
        <w:rPr>
          <w:rFonts w:cstheme="minorHAnsi"/>
        </w:rPr>
        <w:t>-1,-1</w:t>
      </w:r>
    </w:p>
    <w:p w:rsidR="000E3B97" w:rsidRDefault="000E3B97" w:rsidP="000E3B97"/>
    <w:p w:rsidR="0016781C" w:rsidRPr="0000201F" w:rsidRDefault="003C6E28" w:rsidP="000E3B97">
      <w:pPr>
        <w:rPr>
          <w:b/>
        </w:rPr>
      </w:pPr>
      <w:r w:rsidRPr="0000201F">
        <w:rPr>
          <w:rFonts w:hint="eastAsia"/>
          <w:b/>
        </w:rPr>
        <w:t>Q2</w:t>
      </w:r>
      <w:r w:rsidRPr="0000201F">
        <w:rPr>
          <w:rFonts w:hint="eastAsia"/>
          <w:b/>
        </w:rPr>
        <w:t>：</w:t>
      </w:r>
      <w:r w:rsidR="00590794" w:rsidRPr="0000201F">
        <w:rPr>
          <w:rFonts w:hint="eastAsia"/>
          <w:b/>
        </w:rPr>
        <w:t>在</w:t>
      </w:r>
      <w:r w:rsidRPr="0000201F">
        <w:rPr>
          <w:rFonts w:hint="eastAsia"/>
          <w:b/>
        </w:rPr>
        <w:t>C/C++</w:t>
      </w:r>
      <w:r w:rsidRPr="0000201F">
        <w:rPr>
          <w:rFonts w:hint="eastAsia"/>
          <w:b/>
        </w:rPr>
        <w:t>中</w:t>
      </w:r>
      <w:r w:rsidR="00590794" w:rsidRPr="0000201F">
        <w:rPr>
          <w:rFonts w:hint="eastAsia"/>
          <w:b/>
        </w:rPr>
        <w:t>，</w:t>
      </w:r>
      <w:r w:rsidRPr="0000201F">
        <w:rPr>
          <w:rFonts w:hint="eastAsia"/>
          <w:b/>
        </w:rPr>
        <w:t>填空、简答和选择题</w:t>
      </w:r>
      <w:r w:rsidR="004A57FF" w:rsidRPr="0000201F">
        <w:rPr>
          <w:rFonts w:hint="eastAsia"/>
          <w:b/>
        </w:rPr>
        <w:t xml:space="preserve"> </w:t>
      </w:r>
      <w:r w:rsidR="004A57FF" w:rsidRPr="0000201F">
        <w:rPr>
          <w:rFonts w:hint="eastAsia"/>
          <w:b/>
        </w:rPr>
        <w:t>（</w:t>
      </w:r>
      <w:r w:rsidR="004A57FF" w:rsidRPr="0000201F">
        <w:rPr>
          <w:rFonts w:hint="eastAsia"/>
          <w:b/>
        </w:rPr>
        <w:t>15</w:t>
      </w:r>
      <w:r w:rsidR="00D4202B" w:rsidRPr="0000201F">
        <w:rPr>
          <w:rFonts w:hint="eastAsia"/>
          <w:b/>
        </w:rPr>
        <w:t xml:space="preserve"> </w:t>
      </w:r>
      <w:r w:rsidR="004A57FF" w:rsidRPr="0000201F">
        <w:rPr>
          <w:rFonts w:hint="eastAsia"/>
          <w:b/>
        </w:rPr>
        <w:t>points</w:t>
      </w:r>
      <w:r w:rsidR="004A57FF" w:rsidRPr="0000201F">
        <w:rPr>
          <w:rFonts w:hint="eastAsia"/>
          <w:b/>
        </w:rPr>
        <w:t>）</w:t>
      </w:r>
    </w:p>
    <w:p w:rsidR="00590794" w:rsidRDefault="00590794" w:rsidP="00590794">
      <w:pPr>
        <w:pStyle w:val="ListParagraph"/>
        <w:numPr>
          <w:ilvl w:val="0"/>
          <w:numId w:val="2"/>
        </w:numPr>
      </w:pPr>
      <w:r>
        <w:rPr>
          <w:rFonts w:hint="eastAsia"/>
        </w:rPr>
        <w:t>C++</w:t>
      </w:r>
      <w:r>
        <w:rPr>
          <w:rFonts w:hint="eastAsia"/>
        </w:rPr>
        <w:t>函数中值的三种传递方式</w:t>
      </w:r>
      <w:r>
        <w:rPr>
          <w:rFonts w:hint="eastAsia"/>
        </w:rPr>
        <w:t xml:space="preserve">: </w:t>
      </w:r>
      <w:r w:rsidR="001A39A2">
        <w:rPr>
          <w:rFonts w:hint="eastAsia"/>
          <w:u w:val="single"/>
        </w:rPr>
        <w:t xml:space="preserve">   </w:t>
      </w:r>
      <w:r w:rsidR="00EA41F0" w:rsidRPr="00896465">
        <w:rPr>
          <w:rFonts w:hint="eastAsia"/>
          <w:color w:val="0000CC"/>
          <w:u w:val="single"/>
        </w:rPr>
        <w:t>值传递</w:t>
      </w:r>
      <w:r w:rsidR="001A39A2">
        <w:rPr>
          <w:rFonts w:hint="eastAsia"/>
          <w:u w:val="single"/>
        </w:rPr>
        <w:t xml:space="preserve"> </w:t>
      </w:r>
      <w:r w:rsidR="00C334AE"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 w:rsidR="001A39A2">
        <w:rPr>
          <w:rFonts w:hint="eastAsia"/>
          <w:u w:val="single"/>
        </w:rPr>
        <w:t xml:space="preserve">  </w:t>
      </w:r>
      <w:r w:rsidR="00EA41F0" w:rsidRPr="00896465">
        <w:rPr>
          <w:rFonts w:hint="eastAsia"/>
          <w:color w:val="0000CC"/>
          <w:u w:val="single"/>
        </w:rPr>
        <w:t>指针</w:t>
      </w:r>
      <w:r w:rsidR="00EA41F0" w:rsidRPr="00896465">
        <w:rPr>
          <w:color w:val="0000CC"/>
          <w:u w:val="single"/>
        </w:rPr>
        <w:t>传递</w:t>
      </w:r>
      <w:r w:rsidR="001A39A2">
        <w:rPr>
          <w:rFonts w:hint="eastAsia"/>
          <w:u w:val="single"/>
        </w:rPr>
        <w:t xml:space="preserve">  </w:t>
      </w:r>
      <w:r w:rsidR="00C334AE"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 w:rsidR="001A39A2">
        <w:rPr>
          <w:rFonts w:hint="eastAsia"/>
          <w:u w:val="single"/>
        </w:rPr>
        <w:t xml:space="preserve">   </w:t>
      </w:r>
      <w:r w:rsidR="00EA41F0" w:rsidRPr="00896465">
        <w:rPr>
          <w:rFonts w:hint="eastAsia"/>
          <w:color w:val="0000CC"/>
          <w:u w:val="single"/>
        </w:rPr>
        <w:t>引用</w:t>
      </w:r>
      <w:r w:rsidR="00EA41F0" w:rsidRPr="00896465">
        <w:rPr>
          <w:color w:val="0000CC"/>
          <w:u w:val="single"/>
        </w:rPr>
        <w:t>传递</w:t>
      </w:r>
      <w:r w:rsidR="00C334AE">
        <w:rPr>
          <w:rFonts w:hint="eastAsia"/>
          <w:u w:val="single"/>
        </w:rPr>
        <w:t xml:space="preserve"> </w:t>
      </w:r>
      <w:r w:rsidR="001A39A2">
        <w:rPr>
          <w:rFonts w:hint="eastAsia"/>
          <w:u w:val="single"/>
        </w:rPr>
        <w:t xml:space="preserve"> </w:t>
      </w:r>
      <w:r w:rsidRPr="00590794">
        <w:rPr>
          <w:rFonts w:hint="eastAsia"/>
        </w:rPr>
        <w:t xml:space="preserve"> </w:t>
      </w:r>
      <w:r>
        <w:rPr>
          <w:rFonts w:hint="eastAsia"/>
        </w:rPr>
        <w:t>(1 points)</w:t>
      </w:r>
    </w:p>
    <w:p w:rsidR="00590794" w:rsidRPr="00590794" w:rsidRDefault="00590794" w:rsidP="00590794">
      <w:pPr>
        <w:pStyle w:val="ListParagraph"/>
        <w:ind w:left="360" w:firstLine="0"/>
      </w:pPr>
    </w:p>
    <w:p w:rsidR="00590794" w:rsidRDefault="00896465" w:rsidP="00813360">
      <w:pPr>
        <w:pStyle w:val="ListParagraph"/>
        <w:numPr>
          <w:ilvl w:val="0"/>
          <w:numId w:val="2"/>
        </w:numPr>
      </w:pPr>
      <w:r>
        <w:rPr>
          <w:rFonts w:hint="eastAsia"/>
          <w:color w:val="0000CC"/>
          <w:u w:val="single"/>
        </w:rPr>
        <w:t xml:space="preserve"> </w:t>
      </w:r>
      <w:r w:rsidR="00813360" w:rsidRPr="00896465">
        <w:rPr>
          <w:rFonts w:hint="eastAsia"/>
          <w:color w:val="0000CC"/>
          <w:u w:val="single"/>
        </w:rPr>
        <w:t>普通函数</w:t>
      </w:r>
      <w:r w:rsidR="00813360" w:rsidRPr="00896465">
        <w:rPr>
          <w:rFonts w:hint="eastAsia"/>
          <w:color w:val="0000CC"/>
          <w:u w:val="single"/>
        </w:rPr>
        <w:t>(</w:t>
      </w:r>
      <w:r w:rsidR="00813360" w:rsidRPr="00896465">
        <w:rPr>
          <w:rFonts w:hint="eastAsia"/>
          <w:color w:val="0000CC"/>
          <w:u w:val="single"/>
        </w:rPr>
        <w:t>非成员函数</w:t>
      </w:r>
      <w:r w:rsidR="00813360" w:rsidRPr="00896465">
        <w:rPr>
          <w:rFonts w:hint="eastAsia"/>
          <w:color w:val="0000CC"/>
          <w:u w:val="single"/>
        </w:rPr>
        <w:t>)/</w:t>
      </w:r>
      <w:r w:rsidR="00813360" w:rsidRPr="00896465">
        <w:rPr>
          <w:rFonts w:hint="eastAsia"/>
          <w:color w:val="0000CC"/>
          <w:u w:val="single"/>
        </w:rPr>
        <w:t>静态成员函数</w:t>
      </w:r>
      <w:r w:rsidR="00813360" w:rsidRPr="00896465">
        <w:rPr>
          <w:rFonts w:hint="eastAsia"/>
          <w:color w:val="0000CC"/>
          <w:u w:val="single"/>
        </w:rPr>
        <w:t>/</w:t>
      </w:r>
      <w:r w:rsidR="00813360" w:rsidRPr="00896465">
        <w:rPr>
          <w:rFonts w:hint="eastAsia"/>
          <w:color w:val="0000CC"/>
          <w:u w:val="single"/>
        </w:rPr>
        <w:t>内联成员函数</w:t>
      </w:r>
      <w:r w:rsidR="00813360" w:rsidRPr="00896465">
        <w:rPr>
          <w:rFonts w:hint="eastAsia"/>
          <w:color w:val="0000CC"/>
          <w:u w:val="single"/>
        </w:rPr>
        <w:t>/</w:t>
      </w:r>
      <w:r w:rsidR="00813360" w:rsidRPr="00896465">
        <w:rPr>
          <w:rFonts w:hint="eastAsia"/>
          <w:color w:val="0000CC"/>
          <w:u w:val="single"/>
        </w:rPr>
        <w:t>构造函数</w:t>
      </w:r>
      <w:r w:rsidR="00813360" w:rsidRPr="00896465">
        <w:rPr>
          <w:rFonts w:hint="eastAsia"/>
          <w:color w:val="0000CC"/>
          <w:u w:val="single"/>
        </w:rPr>
        <w:t>/</w:t>
      </w:r>
      <w:r w:rsidR="00813360" w:rsidRPr="00896465">
        <w:rPr>
          <w:rFonts w:hint="eastAsia"/>
          <w:color w:val="0000CC"/>
          <w:u w:val="single"/>
        </w:rPr>
        <w:t>友元函数</w:t>
      </w:r>
      <w:r>
        <w:rPr>
          <w:rFonts w:ascii="宋体" w:hAnsi="宋体"/>
          <w:u w:val="single"/>
        </w:rPr>
        <w:t xml:space="preserve"> </w:t>
      </w:r>
      <w:r w:rsidR="00590794" w:rsidRPr="00590794">
        <w:rPr>
          <w:rFonts w:ascii="宋体" w:hAnsi="宋体" w:hint="eastAsia"/>
        </w:rPr>
        <w:t>函数不能声明为虚函数</w:t>
      </w:r>
      <w:r w:rsidR="00325D0D">
        <w:rPr>
          <w:rFonts w:hint="eastAsia"/>
        </w:rPr>
        <w:t>。</w:t>
      </w:r>
      <w:r w:rsidR="00590794">
        <w:t>(1 point)</w:t>
      </w:r>
    </w:p>
    <w:p w:rsidR="00590794" w:rsidRDefault="00590794" w:rsidP="00590794">
      <w:pPr>
        <w:ind w:left="360"/>
      </w:pPr>
    </w:p>
    <w:p w:rsidR="00590794" w:rsidRDefault="00590794" w:rsidP="00590794">
      <w:r>
        <w:rPr>
          <w:rFonts w:hint="eastAsia"/>
        </w:rPr>
        <w:t xml:space="preserve">3) </w:t>
      </w:r>
      <w:r>
        <w:t>C</w:t>
      </w:r>
      <w:r>
        <w:rPr>
          <w:rFonts w:ascii="宋体" w:hAnsi="宋体" w:hint="eastAsia"/>
        </w:rPr>
        <w:t>和</w:t>
      </w:r>
      <w:r>
        <w:t>C++</w:t>
      </w:r>
      <w:r>
        <w:rPr>
          <w:rFonts w:ascii="宋体" w:hAnsi="宋体" w:hint="eastAsia"/>
        </w:rPr>
        <w:t>中的</w:t>
      </w:r>
      <w:r>
        <w:t>struct</w:t>
      </w:r>
      <w:r>
        <w:rPr>
          <w:rFonts w:ascii="宋体" w:hAnsi="宋体" w:hint="eastAsia"/>
        </w:rPr>
        <w:t>主要区别是什么？</w:t>
      </w:r>
      <w:r>
        <w:t>  (1 point)</w:t>
      </w:r>
    </w:p>
    <w:p w:rsidR="00590794" w:rsidRDefault="00896465" w:rsidP="00590794">
      <w:pPr>
        <w:ind w:firstLineChars="100" w:firstLine="210"/>
        <w:rPr>
          <w:rFonts w:ascii="宋体" w:hAnsi="宋体"/>
          <w:color w:val="0000CC"/>
        </w:rPr>
      </w:pPr>
      <w:r w:rsidRPr="00896465">
        <w:rPr>
          <w:rFonts w:ascii="宋体" w:hAnsi="宋体"/>
          <w:color w:val="0000CC"/>
        </w:rPr>
        <w:t>C中</w:t>
      </w:r>
      <w:r w:rsidRPr="00896465">
        <w:rPr>
          <w:rFonts w:ascii="宋体" w:hAnsi="宋体" w:hint="eastAsia"/>
          <w:color w:val="0000CC"/>
        </w:rPr>
        <w:t>struct仅为</w:t>
      </w:r>
      <w:r w:rsidRPr="00896465">
        <w:rPr>
          <w:rFonts w:ascii="宋体" w:hAnsi="宋体"/>
          <w:color w:val="0000CC"/>
        </w:rPr>
        <w:t>数据</w:t>
      </w:r>
      <w:r w:rsidRPr="00896465">
        <w:rPr>
          <w:rFonts w:ascii="宋体" w:hAnsi="宋体" w:hint="eastAsia"/>
          <w:color w:val="0000CC"/>
        </w:rPr>
        <w:t>类型</w:t>
      </w:r>
      <w:r w:rsidRPr="00896465">
        <w:rPr>
          <w:rFonts w:ascii="宋体" w:hAnsi="宋体"/>
          <w:color w:val="0000CC"/>
        </w:rPr>
        <w:t>的封装</w:t>
      </w:r>
      <w:r w:rsidRPr="00896465">
        <w:rPr>
          <w:rFonts w:ascii="宋体" w:hAnsi="宋体" w:hint="eastAsia"/>
          <w:color w:val="0000CC"/>
        </w:rPr>
        <w:t>；</w:t>
      </w:r>
      <w:r w:rsidRPr="00896465">
        <w:rPr>
          <w:rFonts w:ascii="宋体" w:hAnsi="宋体"/>
          <w:color w:val="0000CC"/>
        </w:rPr>
        <w:t>C++中struct类似class，包含</w:t>
      </w:r>
      <w:r w:rsidRPr="00896465">
        <w:rPr>
          <w:rFonts w:ascii="宋体" w:hAnsi="宋体" w:hint="eastAsia"/>
          <w:color w:val="0000CC"/>
        </w:rPr>
        <w:t>访问</w:t>
      </w:r>
      <w:r w:rsidRPr="00896465">
        <w:rPr>
          <w:rFonts w:ascii="宋体" w:hAnsi="宋体"/>
          <w:color w:val="0000CC"/>
        </w:rPr>
        <w:t>权限，可以定义成员函数等。</w:t>
      </w:r>
    </w:p>
    <w:p w:rsidR="00496239" w:rsidRPr="00896465" w:rsidRDefault="00496239" w:rsidP="00590794">
      <w:pPr>
        <w:ind w:firstLineChars="100" w:firstLine="210"/>
        <w:rPr>
          <w:rFonts w:ascii="宋体" w:hAnsi="宋体"/>
          <w:color w:val="0000CC"/>
        </w:rPr>
      </w:pPr>
    </w:p>
    <w:p w:rsidR="00590794" w:rsidRDefault="00590794" w:rsidP="00590794">
      <w:r>
        <w:rPr>
          <w:rFonts w:ascii="宋体" w:hAnsi="宋体" w:hint="eastAsia"/>
        </w:rPr>
        <w:t>4)</w:t>
      </w:r>
      <w:r w:rsidRPr="00590794">
        <w:t xml:space="preserve"> </w:t>
      </w:r>
      <w:bookmarkStart w:id="4" w:name="OLE_LINK1"/>
      <w:r>
        <w:t xml:space="preserve">New delete </w:t>
      </w:r>
      <w:r>
        <w:rPr>
          <w:rFonts w:ascii="宋体" w:hAnsi="宋体" w:hint="eastAsia"/>
        </w:rPr>
        <w:t>与</w:t>
      </w:r>
      <w:r>
        <w:t>malloc free</w:t>
      </w:r>
      <w:bookmarkEnd w:id="4"/>
      <w:r>
        <w:t xml:space="preserve"> </w:t>
      </w:r>
      <w:r>
        <w:rPr>
          <w:rFonts w:ascii="宋体" w:hAnsi="宋体" w:hint="eastAsia"/>
        </w:rPr>
        <w:t>的区别</w:t>
      </w:r>
      <w:r>
        <w:t>   (1 point)</w:t>
      </w:r>
    </w:p>
    <w:p w:rsidR="00590794" w:rsidRDefault="00FF7665" w:rsidP="00FF7665">
      <w:pPr>
        <w:ind w:firstLineChars="100" w:firstLine="210"/>
        <w:rPr>
          <w:rFonts w:ascii="宋体" w:hAnsi="宋体"/>
          <w:color w:val="0000CC"/>
        </w:rPr>
      </w:pPr>
      <w:r w:rsidRPr="00FF7665">
        <w:rPr>
          <w:rFonts w:ascii="宋体" w:hAnsi="宋体" w:hint="eastAsia"/>
          <w:color w:val="0000CC"/>
        </w:rPr>
        <w:t>前者</w:t>
      </w:r>
      <w:r w:rsidRPr="00FF7665">
        <w:rPr>
          <w:rFonts w:ascii="宋体" w:hAnsi="宋体"/>
          <w:color w:val="0000CC"/>
        </w:rPr>
        <w:t>为</w:t>
      </w:r>
      <w:r w:rsidRPr="00FF7665">
        <w:rPr>
          <w:rFonts w:ascii="宋体" w:hAnsi="宋体" w:hint="eastAsia"/>
          <w:color w:val="0000CC"/>
        </w:rPr>
        <w:t>类型</w:t>
      </w:r>
      <w:r w:rsidRPr="00FF7665">
        <w:rPr>
          <w:rFonts w:ascii="宋体" w:hAnsi="宋体"/>
          <w:color w:val="0000CC"/>
        </w:rPr>
        <w:t>安全的运算符，可以动态分配释放内存</w:t>
      </w:r>
      <w:r w:rsidRPr="00FF7665">
        <w:rPr>
          <w:rFonts w:ascii="宋体" w:hAnsi="宋体" w:hint="eastAsia"/>
          <w:color w:val="0000CC"/>
        </w:rPr>
        <w:t>及</w:t>
      </w:r>
      <w:r w:rsidRPr="00FF7665">
        <w:rPr>
          <w:rFonts w:ascii="宋体" w:hAnsi="宋体"/>
          <w:color w:val="0000CC"/>
        </w:rPr>
        <w:t>自动调用对象的构造</w:t>
      </w:r>
      <w:r w:rsidRPr="00FF7665">
        <w:rPr>
          <w:rFonts w:ascii="宋体" w:hAnsi="宋体" w:hint="eastAsia"/>
          <w:color w:val="0000CC"/>
        </w:rPr>
        <w:t>/析构</w:t>
      </w:r>
      <w:r w:rsidRPr="00FF7665">
        <w:rPr>
          <w:rFonts w:ascii="宋体" w:hAnsi="宋体"/>
          <w:color w:val="0000CC"/>
        </w:rPr>
        <w:t>函数；后者为库函数</w:t>
      </w:r>
      <w:r w:rsidRPr="00FF7665">
        <w:rPr>
          <w:rFonts w:ascii="宋体" w:hAnsi="宋体" w:hint="eastAsia"/>
          <w:color w:val="0000CC"/>
        </w:rPr>
        <w:t>，</w:t>
      </w:r>
      <w:r w:rsidRPr="00FF7665">
        <w:rPr>
          <w:rFonts w:ascii="宋体" w:hAnsi="宋体"/>
          <w:color w:val="0000CC"/>
        </w:rPr>
        <w:t>非类型安全，需要计算</w:t>
      </w:r>
      <w:r w:rsidRPr="00FF7665">
        <w:rPr>
          <w:rFonts w:ascii="宋体" w:hAnsi="宋体" w:hint="eastAsia"/>
          <w:color w:val="0000CC"/>
        </w:rPr>
        <w:t>所需</w:t>
      </w:r>
      <w:r w:rsidRPr="00FF7665">
        <w:rPr>
          <w:rFonts w:ascii="宋体" w:hAnsi="宋体"/>
          <w:color w:val="0000CC"/>
        </w:rPr>
        <w:t>内存大小</w:t>
      </w:r>
      <w:r w:rsidRPr="00FF7665">
        <w:rPr>
          <w:rFonts w:ascii="宋体" w:hAnsi="宋体" w:hint="eastAsia"/>
          <w:color w:val="0000CC"/>
        </w:rPr>
        <w:t>，</w:t>
      </w:r>
      <w:r w:rsidRPr="00FF7665">
        <w:rPr>
          <w:rFonts w:ascii="宋体" w:hAnsi="宋体"/>
          <w:color w:val="0000CC"/>
        </w:rPr>
        <w:t>释放时需要判定。</w:t>
      </w:r>
    </w:p>
    <w:p w:rsidR="00496239" w:rsidRPr="00FF7665" w:rsidRDefault="00496239" w:rsidP="00FF7665">
      <w:pPr>
        <w:ind w:firstLineChars="100" w:firstLine="210"/>
        <w:rPr>
          <w:rFonts w:ascii="宋体" w:hAnsi="宋体"/>
          <w:color w:val="0000CC"/>
        </w:rPr>
      </w:pPr>
    </w:p>
    <w:p w:rsidR="00590794" w:rsidRDefault="00590794" w:rsidP="00590794">
      <w:r>
        <w:rPr>
          <w:rFonts w:hint="eastAsia"/>
        </w:rPr>
        <w:t xml:space="preserve">5) </w:t>
      </w:r>
      <w:r>
        <w:rPr>
          <w:rFonts w:ascii="宋体" w:hAnsi="宋体" w:hint="eastAsia"/>
        </w:rPr>
        <w:t>一个类有基类、内部有一个其他类的成员对象，构造函数的执行顺序是怎样的</w:t>
      </w:r>
      <w:r>
        <w:t>?  (1 point)</w:t>
      </w:r>
    </w:p>
    <w:p w:rsidR="00590794" w:rsidRDefault="00282244" w:rsidP="00282244">
      <w:pPr>
        <w:ind w:firstLineChars="100" w:firstLine="210"/>
        <w:rPr>
          <w:rFonts w:ascii="宋体" w:hAnsi="宋体"/>
          <w:color w:val="0000CC"/>
        </w:rPr>
      </w:pPr>
      <w:r w:rsidRPr="00282244">
        <w:rPr>
          <w:rFonts w:ascii="宋体" w:hAnsi="宋体" w:hint="eastAsia"/>
          <w:color w:val="0000CC"/>
        </w:rPr>
        <w:t>基类 -</w:t>
      </w:r>
      <w:r w:rsidRPr="00282244">
        <w:rPr>
          <w:rFonts w:ascii="宋体" w:hAnsi="宋体"/>
          <w:color w:val="0000CC"/>
        </w:rPr>
        <w:t xml:space="preserve">--&gt; </w:t>
      </w:r>
      <w:r w:rsidRPr="00282244">
        <w:rPr>
          <w:rFonts w:ascii="宋体" w:hAnsi="宋体" w:hint="eastAsia"/>
          <w:color w:val="0000CC"/>
        </w:rPr>
        <w:t>其他类 -</w:t>
      </w:r>
      <w:r w:rsidRPr="00282244">
        <w:rPr>
          <w:rFonts w:ascii="宋体" w:hAnsi="宋体"/>
          <w:color w:val="0000CC"/>
        </w:rPr>
        <w:t xml:space="preserve">--&gt; </w:t>
      </w:r>
      <w:r>
        <w:rPr>
          <w:rFonts w:ascii="宋体" w:hAnsi="宋体" w:hint="eastAsia"/>
          <w:color w:val="0000CC"/>
        </w:rPr>
        <w:t>自身</w:t>
      </w:r>
    </w:p>
    <w:p w:rsidR="00496239" w:rsidRPr="00282244" w:rsidRDefault="00496239" w:rsidP="00282244">
      <w:pPr>
        <w:ind w:firstLineChars="100" w:firstLine="210"/>
        <w:rPr>
          <w:rFonts w:ascii="宋体" w:hAnsi="宋体"/>
          <w:color w:val="0000CC"/>
        </w:rPr>
      </w:pPr>
    </w:p>
    <w:p w:rsidR="00590794" w:rsidRDefault="00590794" w:rsidP="00590794">
      <w:r>
        <w:rPr>
          <w:rFonts w:hint="eastAsia"/>
        </w:rPr>
        <w:t xml:space="preserve">6) </w:t>
      </w:r>
      <w:r>
        <w:rPr>
          <w:rFonts w:ascii="宋体" w:hAnsi="宋体" w:hint="eastAsia"/>
        </w:rPr>
        <w:t>在</w:t>
      </w:r>
      <w:r>
        <w:t>windows</w:t>
      </w:r>
      <w:r>
        <w:rPr>
          <w:rFonts w:ascii="宋体" w:hAnsi="宋体" w:hint="eastAsia"/>
        </w:rPr>
        <w:t>下，写出运行结果(提交结果时用逗号隔开)，（</w:t>
      </w:r>
      <w:r>
        <w:t>2 points</w:t>
      </w:r>
      <w:r>
        <w:rPr>
          <w:rFonts w:ascii="宋体" w:hAnsi="宋体" w:hint="eastAsia"/>
        </w:rPr>
        <w:t>）</w:t>
      </w:r>
    </w:p>
    <w:p w:rsidR="00590794" w:rsidRDefault="00590794" w:rsidP="00590794">
      <w:bookmarkStart w:id="5" w:name="OLE_LINK2"/>
      <w:bookmarkStart w:id="6" w:name="OLE_LINK3"/>
      <w:r>
        <w:t>char str[] = "Hello";</w:t>
      </w:r>
    </w:p>
    <w:p w:rsidR="00590794" w:rsidRDefault="00590794" w:rsidP="00590794">
      <w:r>
        <w:t>char *p = str;</w:t>
      </w:r>
    </w:p>
    <w:p w:rsidR="00590794" w:rsidRDefault="00590794" w:rsidP="00590794">
      <w:r>
        <w:t>int n = 10;</w:t>
      </w:r>
    </w:p>
    <w:p w:rsidR="00590794" w:rsidRDefault="00590794" w:rsidP="00590794"/>
    <w:p w:rsidR="00590794" w:rsidRDefault="00590794" w:rsidP="00590794">
      <w:r>
        <w:t>sizeof(str) = (</w:t>
      </w:r>
      <w:r w:rsidR="00C9696A">
        <w:rPr>
          <w:rFonts w:hint="eastAsia"/>
        </w:rPr>
        <w:t xml:space="preserve"> </w:t>
      </w:r>
      <w:r>
        <w:t>)</w:t>
      </w:r>
    </w:p>
    <w:p w:rsidR="00590794" w:rsidRDefault="00C9696A" w:rsidP="00590794">
      <w:r>
        <w:t>sizeof(p) = (</w:t>
      </w:r>
      <w:r>
        <w:rPr>
          <w:rFonts w:hint="eastAsia"/>
        </w:rPr>
        <w:t xml:space="preserve"> </w:t>
      </w:r>
      <w:r w:rsidR="00590794">
        <w:t>)</w:t>
      </w:r>
    </w:p>
    <w:p w:rsidR="00590794" w:rsidRDefault="00C9696A" w:rsidP="00590794">
      <w:r>
        <w:t>sizeof(n) = (</w:t>
      </w:r>
      <w:r>
        <w:rPr>
          <w:rFonts w:hint="eastAsia"/>
        </w:rPr>
        <w:t xml:space="preserve"> </w:t>
      </w:r>
      <w:r w:rsidR="00590794">
        <w:t>)</w:t>
      </w:r>
    </w:p>
    <w:p w:rsidR="00590794" w:rsidRDefault="00590794" w:rsidP="00590794"/>
    <w:p w:rsidR="00590794" w:rsidRDefault="00590794" w:rsidP="00590794">
      <w:bookmarkStart w:id="7" w:name="OLE_LINK73"/>
      <w:bookmarkStart w:id="8" w:name="OLE_LINK74"/>
      <w:r>
        <w:t>void func (char str[100])</w:t>
      </w:r>
    </w:p>
    <w:p w:rsidR="00590794" w:rsidRDefault="00590794" w:rsidP="00590794">
      <w:r>
        <w:t>{</w:t>
      </w:r>
    </w:p>
    <w:p w:rsidR="00590794" w:rsidRDefault="008214B5" w:rsidP="00590794">
      <w:pPr>
        <w:ind w:firstLine="420"/>
      </w:pPr>
      <w:r>
        <w:t>sizeof(str) = (</w:t>
      </w:r>
      <w:r>
        <w:rPr>
          <w:rFonts w:hint="eastAsia"/>
        </w:rPr>
        <w:t xml:space="preserve"> </w:t>
      </w:r>
      <w:r w:rsidR="00590794">
        <w:t>)</w:t>
      </w:r>
    </w:p>
    <w:p w:rsidR="00590794" w:rsidRDefault="00590794" w:rsidP="00590794">
      <w:r>
        <w:t>}</w:t>
      </w:r>
    </w:p>
    <w:bookmarkEnd w:id="5"/>
    <w:bookmarkEnd w:id="6"/>
    <w:bookmarkEnd w:id="7"/>
    <w:bookmarkEnd w:id="8"/>
    <w:p w:rsidR="00FC35DA" w:rsidRDefault="002648F4" w:rsidP="002648F4">
      <w:pPr>
        <w:ind w:firstLineChars="100" w:firstLine="210"/>
        <w:rPr>
          <w:rFonts w:ascii="宋体" w:hAnsi="宋体"/>
          <w:color w:val="0000CC"/>
        </w:rPr>
      </w:pPr>
      <w:r w:rsidRPr="002648F4">
        <w:rPr>
          <w:rFonts w:ascii="宋体" w:hAnsi="宋体" w:hint="eastAsia"/>
          <w:color w:val="0000CC"/>
        </w:rPr>
        <w:t>6</w:t>
      </w:r>
      <w:r w:rsidR="00BC1F63">
        <w:rPr>
          <w:rFonts w:ascii="宋体" w:hAnsi="宋体"/>
          <w:color w:val="0000CC"/>
        </w:rPr>
        <w:t>(string length)</w:t>
      </w:r>
      <w:r w:rsidR="0093538E" w:rsidRPr="002648F4">
        <w:rPr>
          <w:rFonts w:ascii="宋体" w:hAnsi="宋体"/>
          <w:color w:val="0000CC"/>
        </w:rPr>
        <w:t>, 8</w:t>
      </w:r>
      <w:r w:rsidR="00BC1F63">
        <w:rPr>
          <w:rFonts w:ascii="宋体" w:hAnsi="宋体"/>
          <w:color w:val="0000CC"/>
        </w:rPr>
        <w:t>(pointer length based on machine)</w:t>
      </w:r>
      <w:r w:rsidR="0093538E" w:rsidRPr="002648F4">
        <w:rPr>
          <w:rFonts w:ascii="宋体" w:hAnsi="宋体"/>
          <w:color w:val="0000CC"/>
        </w:rPr>
        <w:t>, 4</w:t>
      </w:r>
      <w:r w:rsidR="0093538E">
        <w:rPr>
          <w:rFonts w:ascii="宋体" w:hAnsi="宋体"/>
          <w:color w:val="0000CC"/>
        </w:rPr>
        <w:t>(integer length)</w:t>
      </w:r>
      <w:r w:rsidR="0093538E" w:rsidRPr="002648F4">
        <w:rPr>
          <w:rFonts w:ascii="宋体" w:hAnsi="宋体"/>
          <w:color w:val="0000CC"/>
        </w:rPr>
        <w:t>, 8</w:t>
      </w:r>
      <w:r w:rsidR="0093538E">
        <w:rPr>
          <w:rFonts w:ascii="宋体" w:hAnsi="宋体"/>
          <w:color w:val="0000CC"/>
        </w:rPr>
        <w:t>(pointer length)</w:t>
      </w:r>
    </w:p>
    <w:p w:rsidR="00496239" w:rsidRPr="002648F4" w:rsidRDefault="00496239" w:rsidP="002648F4">
      <w:pPr>
        <w:ind w:firstLineChars="100" w:firstLine="210"/>
        <w:rPr>
          <w:rFonts w:ascii="宋体" w:hAnsi="宋体"/>
          <w:color w:val="0000CC"/>
        </w:rPr>
      </w:pPr>
    </w:p>
    <w:p w:rsidR="00765F3D" w:rsidRDefault="00765F3D" w:rsidP="00765F3D">
      <w:r>
        <w:rPr>
          <w:rFonts w:hint="eastAsia"/>
        </w:rPr>
        <w:t xml:space="preserve">7) </w:t>
      </w:r>
      <w:r>
        <w:rPr>
          <w:rFonts w:hint="eastAsia"/>
        </w:rPr>
        <w:t>已知</w:t>
      </w:r>
      <w:r>
        <w:rPr>
          <w:rFonts w:hint="eastAsia"/>
        </w:rPr>
        <w:t>int a[10]={0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9}</w:t>
      </w:r>
      <w:r>
        <w:rPr>
          <w:rFonts w:hint="eastAsia"/>
        </w:rPr>
        <w:t>和</w:t>
      </w:r>
      <w:r>
        <w:rPr>
          <w:rFonts w:hint="eastAsia"/>
        </w:rPr>
        <w:t>int *p=a</w:t>
      </w:r>
      <w:r>
        <w:rPr>
          <w:rFonts w:hint="eastAsia"/>
        </w:rPr>
        <w:t>，则不能表示数组</w:t>
      </w:r>
      <w:r>
        <w:rPr>
          <w:rFonts w:hint="eastAsia"/>
        </w:rPr>
        <w:t>a</w:t>
      </w:r>
      <w:r>
        <w:rPr>
          <w:rFonts w:hint="eastAsia"/>
        </w:rPr>
        <w:t>中元素的式子是（</w:t>
      </w:r>
      <w:r w:rsidR="00241488" w:rsidRPr="00241488">
        <w:rPr>
          <w:rFonts w:hint="eastAsia"/>
          <w:color w:val="0000CC"/>
        </w:rPr>
        <w:t>C</w:t>
      </w:r>
      <w:r>
        <w:rPr>
          <w:rFonts w:hint="eastAsia"/>
        </w:rPr>
        <w:t>）。</w:t>
      </w:r>
      <w:r w:rsidR="00235D87">
        <w:t>(2 points)</w:t>
      </w:r>
    </w:p>
    <w:p w:rsidR="00765F3D" w:rsidRDefault="00765F3D" w:rsidP="00765F3D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*a</w:t>
      </w:r>
    </w:p>
    <w:p w:rsidR="00765F3D" w:rsidRDefault="00765F3D" w:rsidP="00765F3D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*p</w:t>
      </w:r>
    </w:p>
    <w:p w:rsidR="00765F3D" w:rsidRDefault="00765F3D" w:rsidP="00765F3D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</w:t>
      </w:r>
    </w:p>
    <w:p w:rsidR="00765F3D" w:rsidRDefault="00765F3D" w:rsidP="00765F3D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a[p-a]</w:t>
      </w:r>
    </w:p>
    <w:p w:rsidR="00590794" w:rsidRPr="00590794" w:rsidRDefault="00590794" w:rsidP="00590794"/>
    <w:p w:rsidR="00590794" w:rsidRDefault="006D37CF" w:rsidP="00590794">
      <w:r>
        <w:rPr>
          <w:rFonts w:hint="eastAsia"/>
        </w:rPr>
        <w:t xml:space="preserve">8) </w:t>
      </w:r>
      <w:r w:rsidR="00887E6E">
        <w:rPr>
          <w:rFonts w:hint="eastAsia"/>
        </w:rPr>
        <w:t>若用数组名作为调用函数的实参，则传递给形参的是</w:t>
      </w:r>
      <w:r w:rsidR="00C07D4D">
        <w:rPr>
          <w:rFonts w:hint="eastAsia"/>
        </w:rPr>
        <w:t>（</w:t>
      </w:r>
      <w:r w:rsidR="007C3AC1" w:rsidRPr="007C3AC1">
        <w:rPr>
          <w:rFonts w:hint="eastAsia"/>
          <w:color w:val="0000CC"/>
        </w:rPr>
        <w:t>A</w:t>
      </w:r>
      <w:r w:rsidR="00C07D4D">
        <w:rPr>
          <w:rFonts w:hint="eastAsia"/>
        </w:rPr>
        <w:t>）</w:t>
      </w:r>
      <w:r w:rsidRPr="006D37CF">
        <w:rPr>
          <w:rFonts w:hint="eastAsia"/>
        </w:rPr>
        <w:t>。</w:t>
      </w:r>
      <w:r w:rsidR="00235D87">
        <w:t>(2 points)</w:t>
      </w:r>
      <w:r w:rsidRPr="006D37CF">
        <w:br/>
        <w:t>A</w:t>
      </w:r>
      <w:r w:rsidRPr="006D37CF">
        <w:rPr>
          <w:rFonts w:hint="eastAsia"/>
        </w:rPr>
        <w:t>．数组存储首地址</w:t>
      </w:r>
      <w:r w:rsidRPr="006D37CF">
        <w:br/>
        <w:t>B</w:t>
      </w:r>
      <w:r w:rsidRPr="006D37CF">
        <w:rPr>
          <w:rFonts w:hint="eastAsia"/>
        </w:rPr>
        <w:t>．数组第一个元素的值</w:t>
      </w:r>
      <w:r w:rsidRPr="006D37CF">
        <w:br/>
        <w:t>C</w:t>
      </w:r>
      <w:r w:rsidRPr="006D37CF">
        <w:rPr>
          <w:rFonts w:hint="eastAsia"/>
        </w:rPr>
        <w:t>．数组元素的个数</w:t>
      </w:r>
      <w:r w:rsidRPr="006D37CF">
        <w:br/>
        <w:t>D</w:t>
      </w:r>
      <w:r w:rsidRPr="006D37CF">
        <w:rPr>
          <w:rFonts w:hint="eastAsia"/>
        </w:rPr>
        <w:t>．数组中全部元素的值</w:t>
      </w:r>
    </w:p>
    <w:p w:rsidR="006D37CF" w:rsidRDefault="006D37CF" w:rsidP="00590794"/>
    <w:p w:rsidR="006D37CF" w:rsidRDefault="006D37CF" w:rsidP="006D37CF">
      <w:r>
        <w:rPr>
          <w:rFonts w:hint="eastAsia"/>
        </w:rPr>
        <w:t xml:space="preserve">9) </w:t>
      </w:r>
      <w:r>
        <w:rPr>
          <w:rFonts w:hint="eastAsia"/>
        </w:rPr>
        <w:t>派生类的对象可以访问</w:t>
      </w:r>
      <w:r w:rsidR="00EA75DE">
        <w:rPr>
          <w:rFonts w:hint="eastAsia"/>
        </w:rPr>
        <w:t>（</w:t>
      </w:r>
      <w:r w:rsidR="009005A3" w:rsidRPr="009005A3">
        <w:rPr>
          <w:color w:val="0000CC"/>
        </w:rPr>
        <w:t>C</w:t>
      </w:r>
      <w:r w:rsidR="00EA75DE">
        <w:rPr>
          <w:rFonts w:hint="eastAsia"/>
        </w:rPr>
        <w:t>）</w:t>
      </w:r>
      <w:r>
        <w:rPr>
          <w:rFonts w:hint="eastAsia"/>
        </w:rPr>
        <w:t>。</w:t>
      </w:r>
      <w:r w:rsidR="00F4354A">
        <w:t>(2 points)</w:t>
      </w:r>
    </w:p>
    <w:p w:rsidR="006D37CF" w:rsidRDefault="006D37CF" w:rsidP="006D37CF">
      <w:r>
        <w:rPr>
          <w:rFonts w:hint="eastAsia"/>
        </w:rPr>
        <w:t>A</w:t>
      </w:r>
      <w:r>
        <w:rPr>
          <w:rFonts w:hint="eastAsia"/>
        </w:rPr>
        <w:t>．公有继承的基类的私有成员</w:t>
      </w:r>
    </w:p>
    <w:p w:rsidR="006D37CF" w:rsidRDefault="006D37CF" w:rsidP="006D37CF">
      <w:r>
        <w:rPr>
          <w:rFonts w:hint="eastAsia"/>
        </w:rPr>
        <w:t>B</w:t>
      </w:r>
      <w:r>
        <w:rPr>
          <w:rFonts w:hint="eastAsia"/>
        </w:rPr>
        <w:t>．公有继承的基类的保护成员</w:t>
      </w:r>
    </w:p>
    <w:p w:rsidR="006D37CF" w:rsidRDefault="006D37CF" w:rsidP="006D37CF">
      <w:r>
        <w:rPr>
          <w:rFonts w:hint="eastAsia"/>
        </w:rPr>
        <w:t>C</w:t>
      </w:r>
      <w:r>
        <w:rPr>
          <w:rFonts w:hint="eastAsia"/>
        </w:rPr>
        <w:t>．公有继承的基类的公有成员</w:t>
      </w:r>
    </w:p>
    <w:p w:rsidR="006D37CF" w:rsidRDefault="006D37CF" w:rsidP="006D37CF">
      <w:r>
        <w:rPr>
          <w:rFonts w:hint="eastAsia"/>
        </w:rPr>
        <w:t>D</w:t>
      </w:r>
      <w:r>
        <w:rPr>
          <w:rFonts w:hint="eastAsia"/>
        </w:rPr>
        <w:t>．保护继承的基类的公有成员</w:t>
      </w:r>
    </w:p>
    <w:p w:rsidR="00F23D9C" w:rsidRDefault="00F23D9C" w:rsidP="006D37CF"/>
    <w:p w:rsidR="00F23D9C" w:rsidRDefault="00F23D9C" w:rsidP="00235D87">
      <w:r>
        <w:t xml:space="preserve">10. </w:t>
      </w:r>
      <w:r>
        <w:rPr>
          <w:rFonts w:ascii="宋体" w:hAnsi="宋体" w:hint="eastAsia"/>
        </w:rPr>
        <w:t>对于</w:t>
      </w:r>
      <w:r>
        <w:t>C++</w:t>
      </w:r>
      <w:r>
        <w:rPr>
          <w:rFonts w:ascii="宋体" w:hAnsi="宋体" w:hint="eastAsia"/>
        </w:rPr>
        <w:t>中类（</w:t>
      </w:r>
      <w:r>
        <w:t>class</w:t>
      </w:r>
      <w:r>
        <w:rPr>
          <w:rFonts w:ascii="宋体" w:hAnsi="宋体" w:hint="eastAsia"/>
        </w:rPr>
        <w:t>）与结构（</w:t>
      </w:r>
      <w:r>
        <w:t>struct</w:t>
      </w:r>
      <w:r>
        <w:rPr>
          <w:rFonts w:ascii="宋体" w:hAnsi="宋体" w:hint="eastAsia"/>
        </w:rPr>
        <w:t>）的描述正确的为：</w:t>
      </w:r>
      <w:r w:rsidR="00C07D4D">
        <w:rPr>
          <w:rFonts w:hint="eastAsia"/>
        </w:rPr>
        <w:t>（</w:t>
      </w:r>
      <w:r w:rsidR="00F56697" w:rsidRPr="000D3DAE">
        <w:rPr>
          <w:rFonts w:hint="eastAsia"/>
          <w:color w:val="0000CC"/>
        </w:rPr>
        <w:t>A</w:t>
      </w:r>
      <w:r w:rsidR="002267FD">
        <w:rPr>
          <w:color w:val="0000CC"/>
        </w:rPr>
        <w:t xml:space="preserve"> D</w:t>
      </w:r>
      <w:r w:rsidR="00C07D4D">
        <w:rPr>
          <w:rFonts w:hint="eastAsia"/>
        </w:rPr>
        <w:t>）</w:t>
      </w:r>
      <w:r w:rsidR="00235D87">
        <w:rPr>
          <w:rFonts w:hint="eastAsia"/>
        </w:rPr>
        <w:t xml:space="preserve"> </w:t>
      </w:r>
      <w:r>
        <w:t>(2 points)</w:t>
      </w:r>
    </w:p>
    <w:p w:rsidR="00F23D9C" w:rsidRDefault="00F23D9C" w:rsidP="00F23D9C">
      <w:r>
        <w:t xml:space="preserve">A </w:t>
      </w:r>
      <w:r>
        <w:rPr>
          <w:rFonts w:ascii="宋体" w:hAnsi="宋体" w:hint="eastAsia"/>
        </w:rPr>
        <w:t>类中的成员默认是</w:t>
      </w:r>
      <w:r>
        <w:t>private</w:t>
      </w:r>
      <w:r>
        <w:rPr>
          <w:rFonts w:ascii="宋体" w:hAnsi="宋体" w:hint="eastAsia"/>
        </w:rPr>
        <w:t>的，但是可以声明为</w:t>
      </w:r>
      <w:r>
        <w:t>public, private</w:t>
      </w:r>
      <w:r>
        <w:rPr>
          <w:rFonts w:ascii="宋体" w:hAnsi="宋体" w:hint="eastAsia"/>
        </w:rPr>
        <w:t>和</w:t>
      </w:r>
      <w:r>
        <w:t xml:space="preserve">protected, </w:t>
      </w:r>
      <w:r>
        <w:rPr>
          <w:rFonts w:ascii="宋体" w:hAnsi="宋体" w:hint="eastAsia"/>
        </w:rPr>
        <w:t>结构中定义的成员默认的都是</w:t>
      </w:r>
      <w:r>
        <w:t>public;</w:t>
      </w:r>
    </w:p>
    <w:p w:rsidR="00F23D9C" w:rsidRDefault="00F23D9C" w:rsidP="00F23D9C">
      <w:r>
        <w:t>B  </w:t>
      </w:r>
      <w:r w:rsidR="002834F3">
        <w:rPr>
          <w:rFonts w:ascii="宋体" w:hAnsi="宋体" w:hint="eastAsia"/>
        </w:rPr>
        <w:t>结构中不允许定义成员函数，但是类</w:t>
      </w:r>
      <w:r>
        <w:rPr>
          <w:rFonts w:ascii="宋体" w:hAnsi="宋体" w:hint="eastAsia"/>
        </w:rPr>
        <w:t>中可以定义成员函数</w:t>
      </w:r>
      <w:r>
        <w:t>;</w:t>
      </w:r>
    </w:p>
    <w:p w:rsidR="00F23D9C" w:rsidRDefault="00F23D9C" w:rsidP="00F23D9C">
      <w:r>
        <w:t xml:space="preserve">C </w:t>
      </w:r>
      <w:r>
        <w:rPr>
          <w:rFonts w:ascii="宋体" w:hAnsi="宋体" w:hint="eastAsia"/>
        </w:rPr>
        <w:t>结构实例使用</w:t>
      </w:r>
      <w:r>
        <w:t xml:space="preserve">malloc() </w:t>
      </w:r>
      <w:r>
        <w:rPr>
          <w:rFonts w:ascii="宋体" w:hAnsi="宋体" w:hint="eastAsia"/>
        </w:rPr>
        <w:t>动态创建，类对象使用</w:t>
      </w:r>
      <w:r>
        <w:t>new</w:t>
      </w:r>
      <w:r>
        <w:rPr>
          <w:rFonts w:ascii="宋体" w:hAnsi="宋体" w:hint="eastAsia"/>
        </w:rPr>
        <w:t>操作符动态分配内存</w:t>
      </w:r>
      <w:r>
        <w:t>;</w:t>
      </w:r>
    </w:p>
    <w:p w:rsidR="00F23D9C" w:rsidRDefault="00F23D9C" w:rsidP="00F23D9C">
      <w:r>
        <w:t xml:space="preserve">D </w:t>
      </w:r>
      <w:r>
        <w:rPr>
          <w:rFonts w:ascii="宋体" w:hAnsi="宋体" w:hint="eastAsia"/>
        </w:rPr>
        <w:t>结构和类对象动态创建时需使用</w:t>
      </w:r>
      <w:r>
        <w:t>new</w:t>
      </w:r>
      <w:r>
        <w:rPr>
          <w:rFonts w:ascii="宋体" w:hAnsi="宋体" w:hint="eastAsia"/>
        </w:rPr>
        <w:t>创建</w:t>
      </w:r>
      <w:r>
        <w:t>;</w:t>
      </w:r>
    </w:p>
    <w:p w:rsidR="00F23D9C" w:rsidRDefault="00F23D9C" w:rsidP="00F23D9C">
      <w:r>
        <w:t xml:space="preserve">E </w:t>
      </w:r>
      <w:bookmarkStart w:id="9" w:name="OLE_LINK4"/>
      <w:bookmarkStart w:id="10" w:name="OLE_LINK5"/>
      <w:r w:rsidR="002834F3">
        <w:rPr>
          <w:rFonts w:ascii="宋体" w:hAnsi="宋体" w:hint="eastAsia"/>
        </w:rPr>
        <w:t>结构中不可以定义虚函数</w:t>
      </w:r>
      <w:bookmarkEnd w:id="9"/>
      <w:bookmarkEnd w:id="10"/>
      <w:r w:rsidR="002834F3">
        <w:rPr>
          <w:rFonts w:ascii="宋体" w:hAnsi="宋体" w:hint="eastAsia"/>
        </w:rPr>
        <w:t>，但是类</w:t>
      </w:r>
      <w:r>
        <w:rPr>
          <w:rFonts w:ascii="宋体" w:hAnsi="宋体" w:hint="eastAsia"/>
        </w:rPr>
        <w:t>中可以定义虚函数</w:t>
      </w:r>
      <w:r>
        <w:t>;</w:t>
      </w:r>
    </w:p>
    <w:p w:rsidR="00F23D9C" w:rsidRDefault="00F23D9C" w:rsidP="00F23D9C">
      <w:r>
        <w:t xml:space="preserve">F </w:t>
      </w:r>
      <w:r w:rsidR="002834F3">
        <w:rPr>
          <w:rFonts w:ascii="宋体" w:hAnsi="宋体" w:hint="eastAsia"/>
        </w:rPr>
        <w:t>结构不可以存在继承关系，但是类</w:t>
      </w:r>
      <w:r>
        <w:rPr>
          <w:rFonts w:ascii="宋体" w:hAnsi="宋体" w:hint="eastAsia"/>
        </w:rPr>
        <w:t>可以存在继承关系</w:t>
      </w:r>
      <w:r>
        <w:t>.</w:t>
      </w:r>
    </w:p>
    <w:p w:rsidR="00F23D9C" w:rsidRDefault="00F23D9C" w:rsidP="00F23D9C"/>
    <w:sectPr w:rsidR="00F2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16BA"/>
    <w:multiLevelType w:val="hybridMultilevel"/>
    <w:tmpl w:val="75CCAD48"/>
    <w:lvl w:ilvl="0" w:tplc="FDD44B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97"/>
    <w:rsid w:val="0000201F"/>
    <w:rsid w:val="00014044"/>
    <w:rsid w:val="00014222"/>
    <w:rsid w:val="00041A5F"/>
    <w:rsid w:val="00061F6E"/>
    <w:rsid w:val="00081562"/>
    <w:rsid w:val="000D3DAE"/>
    <w:rsid w:val="000E3B97"/>
    <w:rsid w:val="00127494"/>
    <w:rsid w:val="00132EC2"/>
    <w:rsid w:val="0016781C"/>
    <w:rsid w:val="001A39A2"/>
    <w:rsid w:val="001C0177"/>
    <w:rsid w:val="002267FD"/>
    <w:rsid w:val="00235D87"/>
    <w:rsid w:val="00241488"/>
    <w:rsid w:val="002615E4"/>
    <w:rsid w:val="002648F4"/>
    <w:rsid w:val="00282244"/>
    <w:rsid w:val="002834F3"/>
    <w:rsid w:val="002F2432"/>
    <w:rsid w:val="00306265"/>
    <w:rsid w:val="00325D0D"/>
    <w:rsid w:val="00352A46"/>
    <w:rsid w:val="003C6E28"/>
    <w:rsid w:val="003D4380"/>
    <w:rsid w:val="0040417E"/>
    <w:rsid w:val="00464138"/>
    <w:rsid w:val="00496239"/>
    <w:rsid w:val="004A57FF"/>
    <w:rsid w:val="005107B1"/>
    <w:rsid w:val="00540930"/>
    <w:rsid w:val="00590794"/>
    <w:rsid w:val="0064725A"/>
    <w:rsid w:val="006D37CF"/>
    <w:rsid w:val="00700C16"/>
    <w:rsid w:val="00765F3D"/>
    <w:rsid w:val="00793F2E"/>
    <w:rsid w:val="007A315D"/>
    <w:rsid w:val="007A3B47"/>
    <w:rsid w:val="007C234B"/>
    <w:rsid w:val="007C3AC1"/>
    <w:rsid w:val="00813360"/>
    <w:rsid w:val="00817259"/>
    <w:rsid w:val="008214B5"/>
    <w:rsid w:val="00832C88"/>
    <w:rsid w:val="00887E6E"/>
    <w:rsid w:val="00896465"/>
    <w:rsid w:val="009005A3"/>
    <w:rsid w:val="0093538E"/>
    <w:rsid w:val="009C7CB8"/>
    <w:rsid w:val="009D294D"/>
    <w:rsid w:val="00A068A9"/>
    <w:rsid w:val="00A34C36"/>
    <w:rsid w:val="00A6216F"/>
    <w:rsid w:val="00B509CC"/>
    <w:rsid w:val="00BC1F63"/>
    <w:rsid w:val="00C07D4D"/>
    <w:rsid w:val="00C2284D"/>
    <w:rsid w:val="00C27EE1"/>
    <w:rsid w:val="00C334AE"/>
    <w:rsid w:val="00C9696A"/>
    <w:rsid w:val="00D33B2C"/>
    <w:rsid w:val="00D4202B"/>
    <w:rsid w:val="00DD6C61"/>
    <w:rsid w:val="00DF3245"/>
    <w:rsid w:val="00E100FF"/>
    <w:rsid w:val="00EA41F0"/>
    <w:rsid w:val="00EA75DE"/>
    <w:rsid w:val="00ED208F"/>
    <w:rsid w:val="00F23D9C"/>
    <w:rsid w:val="00F34BA5"/>
    <w:rsid w:val="00F4354A"/>
    <w:rsid w:val="00F56697"/>
    <w:rsid w:val="00FC35DA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F0565-720B-455A-86DF-F103BA4E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B97"/>
    <w:rPr>
      <w:rFonts w:ascii="Times New Roman" w:hAnsi="Times New Roman" w:cs="Times New Roman" w:hint="default"/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0E3B97"/>
    <w:rPr>
      <w:rFonts w:ascii="Times New Roman" w:hAnsi="Times New Roman" w:cs="Times New Roman" w:hint="default"/>
      <w:b/>
      <w:bCs/>
    </w:rPr>
  </w:style>
  <w:style w:type="paragraph" w:styleId="ListParagraph">
    <w:name w:val="List Paragraph"/>
    <w:basedOn w:val="Normal"/>
    <w:uiPriority w:val="34"/>
    <w:qFormat/>
    <w:rsid w:val="000E3B97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3B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B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rley.Zhao@alcatel-lucent.com&#65292;Mark.Zhang1@alcatel-luc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Shirley</dc:creator>
  <cp:lastModifiedBy>WANG Sean</cp:lastModifiedBy>
  <cp:revision>69</cp:revision>
  <dcterms:created xsi:type="dcterms:W3CDTF">2017-03-15T01:52:00Z</dcterms:created>
  <dcterms:modified xsi:type="dcterms:W3CDTF">2017-04-07T07:02:00Z</dcterms:modified>
</cp:coreProperties>
</file>